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78D" w:rsidRDefault="0074278D" w:rsidP="0074278D">
      <w:pPr>
        <w:spacing w:line="480" w:lineRule="auto"/>
        <w:ind w:firstLine="945"/>
        <w:rPr>
          <w:rFonts w:ascii="楷体_GB2312" w:eastAsia="楷体_GB2312"/>
          <w:sz w:val="28"/>
          <w:szCs w:val="28"/>
          <w:u w:val="single"/>
        </w:rPr>
      </w:pPr>
    </w:p>
    <w:p w:rsidR="0074278D" w:rsidRDefault="0074278D" w:rsidP="0074278D">
      <w:pPr>
        <w:spacing w:line="480" w:lineRule="auto"/>
        <w:ind w:firstLine="945"/>
        <w:rPr>
          <w:rFonts w:ascii="楷体_GB2312" w:eastAsia="楷体_GB2312"/>
          <w:sz w:val="28"/>
          <w:szCs w:val="28"/>
          <w:u w:val="single"/>
        </w:rPr>
      </w:pPr>
    </w:p>
    <w:p w:rsidR="0074278D" w:rsidRPr="00356633" w:rsidRDefault="0074278D" w:rsidP="0074278D">
      <w:pPr>
        <w:jc w:val="center"/>
        <w:rPr>
          <w:rFonts w:ascii="华文新魏" w:eastAsia="华文新魏"/>
          <w:sz w:val="84"/>
          <w:szCs w:val="84"/>
        </w:rPr>
      </w:pPr>
      <w:bookmarkStart w:id="0" w:name="_Toc232420533"/>
    </w:p>
    <w:p w:rsidR="0074278D" w:rsidRPr="00356633" w:rsidRDefault="0074278D" w:rsidP="0074278D">
      <w:pPr>
        <w:jc w:val="center"/>
        <w:outlineLvl w:val="0"/>
        <w:rPr>
          <w:rFonts w:ascii="黑体" w:eastAsia="黑体"/>
          <w:sz w:val="52"/>
          <w:szCs w:val="52"/>
        </w:rPr>
      </w:pPr>
      <w:bookmarkStart w:id="1" w:name="_Toc233012834"/>
      <w:bookmarkStart w:id="2" w:name="_Toc233012955"/>
      <w:bookmarkStart w:id="3" w:name="_Toc233078537"/>
      <w:bookmarkStart w:id="4" w:name="_Toc233100964"/>
      <w:bookmarkStart w:id="5" w:name="_Toc243968154"/>
      <w:r w:rsidRPr="00356633">
        <w:rPr>
          <w:rFonts w:ascii="黑体" w:eastAsia="黑体" w:hint="eastAsia"/>
          <w:sz w:val="52"/>
          <w:szCs w:val="52"/>
        </w:rPr>
        <w:t>本科毕业论文(设计)外文翻译</w:t>
      </w:r>
      <w:bookmarkEnd w:id="1"/>
      <w:bookmarkEnd w:id="2"/>
      <w:bookmarkEnd w:id="3"/>
      <w:bookmarkEnd w:id="4"/>
      <w:bookmarkEnd w:id="5"/>
    </w:p>
    <w:bookmarkEnd w:id="0"/>
    <w:p w:rsidR="0074278D" w:rsidRPr="001F51E4" w:rsidRDefault="0074278D" w:rsidP="0074278D">
      <w:pPr>
        <w:spacing w:line="480" w:lineRule="auto"/>
        <w:ind w:firstLine="945"/>
        <w:rPr>
          <w:rFonts w:ascii="楷体_GB2312" w:eastAsia="楷体_GB2312"/>
          <w:sz w:val="28"/>
          <w:szCs w:val="28"/>
          <w:u w:val="single"/>
        </w:rPr>
      </w:pPr>
    </w:p>
    <w:p w:rsidR="0074278D" w:rsidRDefault="0074278D" w:rsidP="0074278D">
      <w:pPr>
        <w:spacing w:line="480" w:lineRule="auto"/>
        <w:ind w:firstLine="945"/>
        <w:rPr>
          <w:rFonts w:ascii="楷体_GB2312" w:eastAsia="楷体_GB2312"/>
          <w:sz w:val="28"/>
          <w:szCs w:val="28"/>
          <w:u w:val="single"/>
        </w:rPr>
      </w:pPr>
    </w:p>
    <w:tbl>
      <w:tblPr>
        <w:tblpPr w:leftFromText="180" w:rightFromText="180" w:vertAnchor="page" w:horzAnchor="margin" w:tblpXSpec="center" w:tblpY="6552"/>
        <w:tblW w:w="8568" w:type="dxa"/>
        <w:tblLayout w:type="fixed"/>
        <w:tblLook w:val="0000"/>
      </w:tblPr>
      <w:tblGrid>
        <w:gridCol w:w="632"/>
        <w:gridCol w:w="1825"/>
        <w:gridCol w:w="6111"/>
      </w:tblGrid>
      <w:tr w:rsidR="0074278D" w:rsidTr="003B6F84">
        <w:trPr>
          <w:cantSplit/>
          <w:trHeight w:val="680"/>
        </w:trPr>
        <w:tc>
          <w:tcPr>
            <w:tcW w:w="632" w:type="dxa"/>
            <w:vMerge w:val="restart"/>
            <w:vAlign w:val="center"/>
          </w:tcPr>
          <w:p w:rsidR="0074278D" w:rsidRDefault="0074278D" w:rsidP="003B6F84">
            <w:pPr>
              <w:spacing w:line="440" w:lineRule="exact"/>
              <w:jc w:val="right"/>
              <w:rPr>
                <w:rFonts w:ascii="宋体" w:hAnsi="宋体"/>
                <w:sz w:val="32"/>
              </w:rPr>
            </w:pPr>
          </w:p>
        </w:tc>
        <w:tc>
          <w:tcPr>
            <w:tcW w:w="1825" w:type="dxa"/>
            <w:vAlign w:val="center"/>
          </w:tcPr>
          <w:p w:rsidR="0074278D" w:rsidRDefault="0074278D" w:rsidP="003B6F84">
            <w:pPr>
              <w:spacing w:line="440" w:lineRule="exact"/>
              <w:ind w:right="-288"/>
              <w:rPr>
                <w:rFonts w:ascii="宋体" w:hAnsi="宋体"/>
                <w:sz w:val="32"/>
              </w:rPr>
            </w:pPr>
            <w:r>
              <w:rPr>
                <w:rFonts w:ascii="宋体" w:hAnsi="宋体" w:hint="eastAsia"/>
                <w:sz w:val="32"/>
              </w:rPr>
              <w:t>题</w:t>
            </w:r>
            <w:r>
              <w:rPr>
                <w:rFonts w:ascii="宋体" w:hAnsi="宋体"/>
                <w:sz w:val="32"/>
              </w:rPr>
              <w:t xml:space="preserve">   </w:t>
            </w:r>
            <w:r>
              <w:rPr>
                <w:rFonts w:ascii="宋体" w:hAnsi="宋体" w:hint="eastAsia"/>
                <w:sz w:val="32"/>
              </w:rPr>
              <w:t>目</w:t>
            </w:r>
            <w:r>
              <w:rPr>
                <w:rFonts w:ascii="宋体" w:hAnsi="宋体"/>
                <w:sz w:val="32"/>
              </w:rPr>
              <w:t>:</w:t>
            </w:r>
          </w:p>
        </w:tc>
        <w:tc>
          <w:tcPr>
            <w:tcW w:w="6111" w:type="dxa"/>
            <w:vAlign w:val="center"/>
          </w:tcPr>
          <w:p w:rsidR="0074278D" w:rsidRPr="0074278D" w:rsidRDefault="0074278D" w:rsidP="0074278D">
            <w:pPr>
              <w:spacing w:line="360" w:lineRule="auto"/>
              <w:rPr>
                <w:rFonts w:asciiTheme="minorEastAsia" w:hAnsiTheme="minorEastAsia" w:cs="Times New Roman"/>
                <w:sz w:val="32"/>
                <w:szCs w:val="32"/>
                <w:u w:val="single"/>
              </w:rPr>
            </w:pPr>
            <w:r w:rsidRPr="0074278D">
              <w:rPr>
                <w:rFonts w:ascii="宋体" w:hAnsi="宋体" w:hint="eastAsia"/>
                <w:sz w:val="32"/>
                <w:u w:val="single"/>
              </w:rPr>
              <w:t xml:space="preserve"> </w:t>
            </w:r>
            <w:r w:rsidR="00306740">
              <w:rPr>
                <w:rFonts w:ascii="宋体" w:hAnsi="宋体" w:hint="eastAsia"/>
                <w:sz w:val="32"/>
                <w:u w:val="single"/>
              </w:rPr>
              <w:t xml:space="preserve"> </w:t>
            </w:r>
            <w:r w:rsidR="00306740" w:rsidRPr="00111FBD">
              <w:rPr>
                <w:rFonts w:ascii="宋体" w:eastAsia="宋体" w:hAnsi="宋体" w:cs="Times New Roman" w:hint="eastAsia"/>
                <w:bCs/>
                <w:sz w:val="32"/>
                <w:szCs w:val="32"/>
                <w:u w:val="single"/>
              </w:rPr>
              <w:t>志愿者服务信息管理系统的设计与实现</w:t>
            </w:r>
            <w:r w:rsidR="00732ABC">
              <w:rPr>
                <w:rFonts w:asciiTheme="minorEastAsia" w:hAnsiTheme="minorEastAsia" w:cs="Times New Roman" w:hint="eastAsia"/>
                <w:sz w:val="32"/>
                <w:szCs w:val="32"/>
                <w:u w:val="single"/>
              </w:rPr>
              <w:t xml:space="preserve">          </w:t>
            </w:r>
            <w:r>
              <w:rPr>
                <w:rFonts w:asciiTheme="minorEastAsia" w:hAnsiTheme="minorEastAsia" w:cs="Times New Roman" w:hint="eastAsia"/>
                <w:sz w:val="32"/>
                <w:szCs w:val="32"/>
                <w:u w:val="single"/>
              </w:rPr>
              <w:t xml:space="preserve">    </w:t>
            </w:r>
          </w:p>
        </w:tc>
      </w:tr>
      <w:tr w:rsidR="0074278D" w:rsidTr="003B6F84">
        <w:trPr>
          <w:cantSplit/>
          <w:trHeight w:val="680"/>
        </w:trPr>
        <w:tc>
          <w:tcPr>
            <w:tcW w:w="632" w:type="dxa"/>
            <w:vMerge/>
            <w:vAlign w:val="center"/>
          </w:tcPr>
          <w:p w:rsidR="0074278D" w:rsidRDefault="0074278D" w:rsidP="003B6F84">
            <w:pPr>
              <w:spacing w:line="440" w:lineRule="exact"/>
              <w:jc w:val="center"/>
              <w:rPr>
                <w:rFonts w:ascii="宋体" w:hAnsi="宋体"/>
                <w:sz w:val="32"/>
              </w:rPr>
            </w:pPr>
          </w:p>
        </w:tc>
        <w:tc>
          <w:tcPr>
            <w:tcW w:w="1825" w:type="dxa"/>
            <w:vAlign w:val="center"/>
          </w:tcPr>
          <w:p w:rsidR="0074278D" w:rsidRDefault="0074278D" w:rsidP="003B6F84">
            <w:pPr>
              <w:spacing w:line="440" w:lineRule="exact"/>
              <w:rPr>
                <w:rFonts w:ascii="宋体" w:hAnsi="宋体"/>
                <w:sz w:val="32"/>
              </w:rPr>
            </w:pPr>
            <w:r>
              <w:rPr>
                <w:rFonts w:ascii="宋体" w:hAnsi="宋体" w:hint="eastAsia"/>
                <w:sz w:val="32"/>
              </w:rPr>
              <w:t>姓   名</w:t>
            </w:r>
            <w:r>
              <w:rPr>
                <w:rFonts w:ascii="宋体" w:hAnsi="宋体"/>
                <w:sz w:val="32"/>
              </w:rPr>
              <w:t>:</w:t>
            </w:r>
          </w:p>
        </w:tc>
        <w:tc>
          <w:tcPr>
            <w:tcW w:w="6111" w:type="dxa"/>
            <w:vAlign w:val="center"/>
          </w:tcPr>
          <w:p w:rsidR="0074278D" w:rsidRDefault="0074278D" w:rsidP="003B6F84">
            <w:pPr>
              <w:spacing w:line="440" w:lineRule="exact"/>
              <w:jc w:val="left"/>
              <w:rPr>
                <w:rFonts w:ascii="宋体" w:hAnsi="宋体"/>
                <w:sz w:val="32"/>
              </w:rPr>
            </w:pPr>
            <w:r>
              <w:rPr>
                <w:rFonts w:ascii="宋体" w:hAnsi="宋体" w:hint="eastAsia"/>
                <w:sz w:val="32"/>
                <w:u w:val="single"/>
              </w:rPr>
              <w:t xml:space="preserve">              郑武</w:t>
            </w:r>
            <w:r>
              <w:rPr>
                <w:rFonts w:ascii="宋体" w:hAnsi="宋体"/>
                <w:sz w:val="32"/>
                <w:u w:val="single"/>
              </w:rPr>
              <w:t xml:space="preserve">  </w:t>
            </w:r>
            <w:r>
              <w:rPr>
                <w:rFonts w:ascii="宋体" w:hAnsi="宋体" w:hint="eastAsia"/>
                <w:sz w:val="32"/>
                <w:u w:val="single"/>
              </w:rPr>
              <w:t xml:space="preserve">          </w:t>
            </w:r>
            <w:r w:rsidR="00732ABC">
              <w:rPr>
                <w:rFonts w:ascii="宋体" w:hAnsi="宋体" w:hint="eastAsia"/>
                <w:sz w:val="32"/>
                <w:u w:val="single"/>
              </w:rPr>
              <w:t xml:space="preserve"> </w:t>
            </w:r>
            <w:r>
              <w:rPr>
                <w:rFonts w:ascii="宋体" w:hAnsi="宋体" w:hint="eastAsia"/>
                <w:sz w:val="32"/>
                <w:u w:val="single"/>
              </w:rPr>
              <w:t xml:space="preserve">            </w:t>
            </w:r>
          </w:p>
        </w:tc>
      </w:tr>
      <w:tr w:rsidR="0074278D" w:rsidTr="003B6F84">
        <w:trPr>
          <w:cantSplit/>
          <w:trHeight w:val="680"/>
        </w:trPr>
        <w:tc>
          <w:tcPr>
            <w:tcW w:w="632" w:type="dxa"/>
            <w:vMerge/>
            <w:vAlign w:val="center"/>
          </w:tcPr>
          <w:p w:rsidR="0074278D" w:rsidRDefault="0074278D" w:rsidP="003B6F84">
            <w:pPr>
              <w:spacing w:line="440" w:lineRule="exact"/>
              <w:jc w:val="right"/>
              <w:rPr>
                <w:rFonts w:ascii="宋体" w:hAnsi="宋体"/>
                <w:sz w:val="32"/>
              </w:rPr>
            </w:pPr>
          </w:p>
        </w:tc>
        <w:tc>
          <w:tcPr>
            <w:tcW w:w="1825" w:type="dxa"/>
            <w:vAlign w:val="center"/>
          </w:tcPr>
          <w:p w:rsidR="0074278D" w:rsidRDefault="0074278D" w:rsidP="003B6F84">
            <w:pPr>
              <w:spacing w:line="440" w:lineRule="exact"/>
              <w:rPr>
                <w:rFonts w:ascii="宋体" w:hAnsi="宋体"/>
                <w:sz w:val="32"/>
              </w:rPr>
            </w:pPr>
            <w:r>
              <w:rPr>
                <w:rFonts w:ascii="宋体" w:hAnsi="宋体" w:hint="eastAsia"/>
                <w:sz w:val="32"/>
              </w:rPr>
              <w:t>学院（部）</w:t>
            </w:r>
            <w:r>
              <w:rPr>
                <w:rFonts w:ascii="宋体" w:hAnsi="宋体"/>
                <w:sz w:val="32"/>
              </w:rPr>
              <w:t>:</w:t>
            </w:r>
          </w:p>
        </w:tc>
        <w:tc>
          <w:tcPr>
            <w:tcW w:w="6111" w:type="dxa"/>
            <w:vAlign w:val="center"/>
          </w:tcPr>
          <w:p w:rsidR="0074278D" w:rsidRDefault="0074278D" w:rsidP="003B6F84">
            <w:pPr>
              <w:spacing w:line="440" w:lineRule="exact"/>
              <w:jc w:val="left"/>
              <w:rPr>
                <w:rFonts w:ascii="宋体" w:hAnsi="宋体"/>
                <w:sz w:val="32"/>
              </w:rPr>
            </w:pPr>
            <w:r>
              <w:rPr>
                <w:rFonts w:ascii="宋体" w:hAnsi="宋体" w:hint="eastAsia"/>
                <w:sz w:val="32"/>
                <w:u w:val="single"/>
              </w:rPr>
              <w:t xml:space="preserve">          信息与工程学院 </w:t>
            </w:r>
            <w:r>
              <w:rPr>
                <w:rFonts w:ascii="宋体" w:hAnsi="宋体"/>
                <w:sz w:val="32"/>
                <w:u w:val="single"/>
              </w:rPr>
              <w:t xml:space="preserve">  </w:t>
            </w:r>
            <w:r>
              <w:rPr>
                <w:rFonts w:ascii="宋体" w:hAnsi="宋体" w:hint="eastAsia"/>
                <w:sz w:val="32"/>
                <w:u w:val="single"/>
              </w:rPr>
              <w:t xml:space="preserve">   </w:t>
            </w:r>
            <w:r w:rsidR="00732ABC">
              <w:rPr>
                <w:rFonts w:ascii="宋体" w:hAnsi="宋体" w:hint="eastAsia"/>
                <w:sz w:val="32"/>
                <w:u w:val="single"/>
              </w:rPr>
              <w:t xml:space="preserve"> </w:t>
            </w:r>
            <w:r>
              <w:rPr>
                <w:rFonts w:ascii="宋体" w:hAnsi="宋体" w:hint="eastAsia"/>
                <w:sz w:val="32"/>
                <w:u w:val="single"/>
              </w:rPr>
              <w:t xml:space="preserve">                  </w:t>
            </w:r>
          </w:p>
        </w:tc>
      </w:tr>
      <w:tr w:rsidR="0074278D" w:rsidTr="003B6F84">
        <w:trPr>
          <w:cantSplit/>
          <w:trHeight w:val="680"/>
        </w:trPr>
        <w:tc>
          <w:tcPr>
            <w:tcW w:w="632" w:type="dxa"/>
            <w:vMerge/>
            <w:vAlign w:val="center"/>
          </w:tcPr>
          <w:p w:rsidR="0074278D" w:rsidRDefault="0074278D" w:rsidP="003B6F84">
            <w:pPr>
              <w:spacing w:line="440" w:lineRule="exact"/>
              <w:jc w:val="right"/>
              <w:rPr>
                <w:rFonts w:ascii="宋体" w:hAnsi="宋体"/>
                <w:sz w:val="32"/>
              </w:rPr>
            </w:pPr>
          </w:p>
        </w:tc>
        <w:tc>
          <w:tcPr>
            <w:tcW w:w="1825" w:type="dxa"/>
            <w:vAlign w:val="center"/>
          </w:tcPr>
          <w:p w:rsidR="0074278D" w:rsidRDefault="0074278D" w:rsidP="003B6F84">
            <w:pPr>
              <w:spacing w:line="440" w:lineRule="exact"/>
              <w:rPr>
                <w:rFonts w:ascii="宋体" w:hAnsi="宋体"/>
                <w:sz w:val="32"/>
              </w:rPr>
            </w:pPr>
            <w:r>
              <w:rPr>
                <w:rFonts w:ascii="宋体" w:hAnsi="宋体" w:hint="eastAsia"/>
                <w:sz w:val="32"/>
              </w:rPr>
              <w:t>专</w:t>
            </w:r>
            <w:r>
              <w:rPr>
                <w:rFonts w:ascii="宋体" w:hAnsi="宋体"/>
                <w:sz w:val="32"/>
              </w:rPr>
              <w:t xml:space="preserve">   </w:t>
            </w:r>
            <w:r>
              <w:rPr>
                <w:rFonts w:ascii="宋体" w:hAnsi="宋体" w:hint="eastAsia"/>
                <w:sz w:val="32"/>
              </w:rPr>
              <w:t>业</w:t>
            </w:r>
            <w:r>
              <w:rPr>
                <w:rFonts w:ascii="宋体" w:hAnsi="宋体"/>
                <w:sz w:val="32"/>
              </w:rPr>
              <w:t>:</w:t>
            </w:r>
          </w:p>
        </w:tc>
        <w:tc>
          <w:tcPr>
            <w:tcW w:w="6111" w:type="dxa"/>
            <w:vAlign w:val="center"/>
          </w:tcPr>
          <w:p w:rsidR="0074278D" w:rsidRDefault="0074278D" w:rsidP="003B6F84">
            <w:pPr>
              <w:spacing w:line="440" w:lineRule="exact"/>
              <w:rPr>
                <w:rFonts w:ascii="宋体" w:hAnsi="宋体"/>
                <w:sz w:val="32"/>
              </w:rPr>
            </w:pPr>
            <w:r>
              <w:rPr>
                <w:rFonts w:ascii="宋体" w:hAnsi="宋体" w:hint="eastAsia"/>
                <w:sz w:val="32"/>
                <w:u w:val="single"/>
              </w:rPr>
              <w:t xml:space="preserve">          计算机科学与技术   </w:t>
            </w:r>
            <w:r>
              <w:rPr>
                <w:rFonts w:ascii="宋体" w:hAnsi="宋体"/>
                <w:sz w:val="32"/>
                <w:u w:val="single"/>
              </w:rPr>
              <w:t xml:space="preserve"> </w:t>
            </w:r>
            <w:r w:rsidR="00732ABC">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tc>
      </w:tr>
      <w:tr w:rsidR="0074278D" w:rsidTr="003B6F84">
        <w:trPr>
          <w:cantSplit/>
          <w:trHeight w:val="680"/>
        </w:trPr>
        <w:tc>
          <w:tcPr>
            <w:tcW w:w="632" w:type="dxa"/>
            <w:vMerge/>
            <w:vAlign w:val="center"/>
          </w:tcPr>
          <w:p w:rsidR="0074278D" w:rsidRDefault="0074278D" w:rsidP="003B6F84">
            <w:pPr>
              <w:spacing w:line="440" w:lineRule="exact"/>
              <w:rPr>
                <w:rFonts w:ascii="宋体" w:hAnsi="宋体"/>
                <w:sz w:val="32"/>
              </w:rPr>
            </w:pPr>
          </w:p>
        </w:tc>
        <w:tc>
          <w:tcPr>
            <w:tcW w:w="1825" w:type="dxa"/>
            <w:vAlign w:val="center"/>
          </w:tcPr>
          <w:p w:rsidR="0074278D" w:rsidRDefault="0074278D" w:rsidP="003B6F84">
            <w:pPr>
              <w:spacing w:line="440" w:lineRule="exact"/>
              <w:rPr>
                <w:rFonts w:ascii="宋体" w:hAnsi="宋体"/>
                <w:sz w:val="32"/>
              </w:rPr>
            </w:pPr>
            <w:r>
              <w:rPr>
                <w:rFonts w:ascii="宋体" w:hAnsi="宋体" w:hint="eastAsia"/>
                <w:sz w:val="32"/>
              </w:rPr>
              <w:t>班</w:t>
            </w:r>
            <w:r>
              <w:rPr>
                <w:rFonts w:ascii="宋体" w:hAnsi="宋体"/>
                <w:sz w:val="32"/>
              </w:rPr>
              <w:t xml:space="preserve">   </w:t>
            </w:r>
            <w:r>
              <w:rPr>
                <w:rFonts w:ascii="宋体" w:hAnsi="宋体" w:hint="eastAsia"/>
                <w:sz w:val="32"/>
              </w:rPr>
              <w:t>级</w:t>
            </w:r>
            <w:r>
              <w:rPr>
                <w:rFonts w:ascii="宋体" w:hAnsi="宋体"/>
                <w:sz w:val="32"/>
              </w:rPr>
              <w:t>:</w:t>
            </w:r>
          </w:p>
        </w:tc>
        <w:tc>
          <w:tcPr>
            <w:tcW w:w="6111" w:type="dxa"/>
            <w:vAlign w:val="center"/>
          </w:tcPr>
          <w:p w:rsidR="0074278D" w:rsidRDefault="0074278D" w:rsidP="003B6F84">
            <w:pPr>
              <w:spacing w:line="440" w:lineRule="exact"/>
              <w:rPr>
                <w:rFonts w:ascii="宋体" w:hAnsi="宋体"/>
                <w:sz w:val="32"/>
              </w:rPr>
            </w:pPr>
            <w:r>
              <w:rPr>
                <w:rFonts w:ascii="宋体" w:hAnsi="宋体" w:hint="eastAsia"/>
                <w:sz w:val="32"/>
                <w:u w:val="single"/>
              </w:rPr>
              <w:t xml:space="preserve">               1班     </w:t>
            </w:r>
            <w:r>
              <w:rPr>
                <w:rFonts w:ascii="宋体" w:hAnsi="宋体"/>
                <w:sz w:val="32"/>
                <w:u w:val="single"/>
              </w:rPr>
              <w:t xml:space="preserve">  </w:t>
            </w:r>
            <w:r>
              <w:rPr>
                <w:rFonts w:ascii="宋体" w:hAnsi="宋体" w:hint="eastAsia"/>
                <w:sz w:val="32"/>
                <w:u w:val="single"/>
              </w:rPr>
              <w:t xml:space="preserve">                     </w:t>
            </w:r>
          </w:p>
        </w:tc>
      </w:tr>
      <w:tr w:rsidR="0074278D" w:rsidTr="003B6F84">
        <w:trPr>
          <w:cantSplit/>
          <w:trHeight w:val="680"/>
        </w:trPr>
        <w:tc>
          <w:tcPr>
            <w:tcW w:w="632" w:type="dxa"/>
            <w:vMerge/>
            <w:vAlign w:val="center"/>
          </w:tcPr>
          <w:p w:rsidR="0074278D" w:rsidRDefault="0074278D" w:rsidP="003B6F84">
            <w:pPr>
              <w:spacing w:line="440" w:lineRule="exact"/>
              <w:rPr>
                <w:rFonts w:ascii="宋体" w:hAnsi="宋体"/>
                <w:sz w:val="32"/>
              </w:rPr>
            </w:pPr>
          </w:p>
        </w:tc>
        <w:tc>
          <w:tcPr>
            <w:tcW w:w="1825" w:type="dxa"/>
            <w:vAlign w:val="center"/>
          </w:tcPr>
          <w:p w:rsidR="0074278D" w:rsidRDefault="0074278D" w:rsidP="003B6F84">
            <w:pPr>
              <w:spacing w:line="440" w:lineRule="exact"/>
              <w:rPr>
                <w:rFonts w:ascii="宋体" w:hAnsi="宋体"/>
                <w:sz w:val="32"/>
              </w:rPr>
            </w:pPr>
            <w:r>
              <w:rPr>
                <w:rFonts w:ascii="宋体" w:hAnsi="宋体" w:hint="eastAsia"/>
                <w:sz w:val="32"/>
              </w:rPr>
              <w:t>学</w:t>
            </w:r>
            <w:r>
              <w:rPr>
                <w:rFonts w:ascii="宋体" w:hAnsi="宋体"/>
                <w:sz w:val="32"/>
              </w:rPr>
              <w:t xml:space="preserve">   </w:t>
            </w:r>
            <w:r>
              <w:rPr>
                <w:rFonts w:ascii="宋体" w:hAnsi="宋体" w:hint="eastAsia"/>
                <w:sz w:val="32"/>
              </w:rPr>
              <w:t>号</w:t>
            </w:r>
            <w:r>
              <w:rPr>
                <w:rFonts w:ascii="宋体" w:hAnsi="宋体"/>
                <w:sz w:val="32"/>
              </w:rPr>
              <w:t>:</w:t>
            </w:r>
          </w:p>
        </w:tc>
        <w:tc>
          <w:tcPr>
            <w:tcW w:w="6111" w:type="dxa"/>
            <w:vAlign w:val="center"/>
          </w:tcPr>
          <w:p w:rsidR="0074278D" w:rsidRDefault="0074278D" w:rsidP="003B6F84">
            <w:pPr>
              <w:spacing w:line="440" w:lineRule="exact"/>
              <w:rPr>
                <w:rFonts w:ascii="宋体" w:hAnsi="宋体"/>
                <w:sz w:val="32"/>
              </w:rPr>
            </w:pPr>
            <w:r>
              <w:rPr>
                <w:rFonts w:ascii="宋体" w:hAnsi="宋体" w:hint="eastAsia"/>
                <w:sz w:val="32"/>
                <w:u w:val="single"/>
              </w:rPr>
              <w:t xml:space="preserve">          1023010007             </w:t>
            </w:r>
            <w:r>
              <w:rPr>
                <w:rFonts w:ascii="宋体" w:hAnsi="宋体"/>
                <w:sz w:val="32"/>
                <w:u w:val="single"/>
              </w:rPr>
              <w:t xml:space="preserve">  </w:t>
            </w:r>
            <w:r>
              <w:rPr>
                <w:rFonts w:ascii="宋体" w:hAnsi="宋体" w:hint="eastAsia"/>
                <w:sz w:val="32"/>
                <w:u w:val="single"/>
              </w:rPr>
              <w:t xml:space="preserve">          </w:t>
            </w:r>
          </w:p>
        </w:tc>
      </w:tr>
      <w:tr w:rsidR="0074278D" w:rsidTr="003B6F84">
        <w:trPr>
          <w:cantSplit/>
          <w:trHeight w:val="680"/>
        </w:trPr>
        <w:tc>
          <w:tcPr>
            <w:tcW w:w="632" w:type="dxa"/>
            <w:vMerge/>
            <w:vAlign w:val="center"/>
          </w:tcPr>
          <w:p w:rsidR="0074278D" w:rsidRDefault="0074278D" w:rsidP="003B6F84">
            <w:pPr>
              <w:spacing w:line="440" w:lineRule="exact"/>
              <w:rPr>
                <w:rFonts w:ascii="宋体" w:hAnsi="宋体"/>
                <w:sz w:val="32"/>
              </w:rPr>
            </w:pPr>
          </w:p>
        </w:tc>
        <w:tc>
          <w:tcPr>
            <w:tcW w:w="1825" w:type="dxa"/>
            <w:vAlign w:val="center"/>
          </w:tcPr>
          <w:p w:rsidR="0074278D" w:rsidRDefault="0074278D" w:rsidP="003B6F84">
            <w:pPr>
              <w:spacing w:line="440" w:lineRule="exact"/>
              <w:rPr>
                <w:rFonts w:ascii="宋体" w:hAnsi="宋体"/>
                <w:sz w:val="32"/>
              </w:rPr>
            </w:pPr>
            <w:r>
              <w:rPr>
                <w:rFonts w:ascii="宋体" w:hAnsi="宋体" w:hint="eastAsia"/>
                <w:spacing w:val="-20"/>
                <w:sz w:val="32"/>
              </w:rPr>
              <w:t>指</w:t>
            </w:r>
            <w:r>
              <w:rPr>
                <w:rFonts w:ascii="宋体" w:hAnsi="宋体" w:hint="eastAsia"/>
                <w:sz w:val="32"/>
              </w:rPr>
              <w:t>导教师</w:t>
            </w:r>
            <w:r>
              <w:rPr>
                <w:rFonts w:ascii="宋体" w:hAnsi="宋体"/>
                <w:sz w:val="32"/>
              </w:rPr>
              <w:t>:</w:t>
            </w:r>
          </w:p>
        </w:tc>
        <w:tc>
          <w:tcPr>
            <w:tcW w:w="6111" w:type="dxa"/>
            <w:vAlign w:val="center"/>
          </w:tcPr>
          <w:p w:rsidR="0074278D" w:rsidRDefault="0074278D" w:rsidP="00AD2EBA">
            <w:pPr>
              <w:spacing w:line="440" w:lineRule="exact"/>
              <w:rPr>
                <w:rFonts w:ascii="宋体" w:hAnsi="宋体"/>
                <w:sz w:val="32"/>
              </w:rPr>
            </w:pPr>
            <w:r>
              <w:rPr>
                <w:rFonts w:ascii="宋体" w:hAnsi="宋体" w:hint="eastAsia"/>
                <w:sz w:val="32"/>
                <w:u w:val="single"/>
              </w:rPr>
              <w:t xml:space="preserve">    王家亮     </w:t>
            </w:r>
            <w:r>
              <w:rPr>
                <w:rFonts w:ascii="宋体" w:hAnsi="宋体" w:hint="eastAsia"/>
                <w:sz w:val="32"/>
              </w:rPr>
              <w:t>职称</w:t>
            </w:r>
            <w:r>
              <w:rPr>
                <w:rFonts w:ascii="宋体" w:hAnsi="宋体"/>
                <w:sz w:val="32"/>
              </w:rPr>
              <w:t>:</w:t>
            </w:r>
            <w:r>
              <w:rPr>
                <w:rFonts w:ascii="宋体" w:hAnsi="宋体" w:hint="eastAsia"/>
                <w:sz w:val="32"/>
                <w:u w:val="single"/>
              </w:rPr>
              <w:t xml:space="preserve">     </w:t>
            </w:r>
            <w:r w:rsidR="00AD2EBA">
              <w:rPr>
                <w:rFonts w:ascii="宋体" w:hAnsi="宋体" w:hint="eastAsia"/>
                <w:sz w:val="32"/>
                <w:u w:val="single"/>
              </w:rPr>
              <w:t>讲师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rPr>
              <w:t xml:space="preserve"> </w:t>
            </w:r>
          </w:p>
        </w:tc>
      </w:tr>
      <w:tr w:rsidR="0074278D" w:rsidTr="003B6F84">
        <w:trPr>
          <w:cantSplit/>
          <w:trHeight w:val="1867"/>
        </w:trPr>
        <w:tc>
          <w:tcPr>
            <w:tcW w:w="8568" w:type="dxa"/>
            <w:gridSpan w:val="3"/>
            <w:vAlign w:val="center"/>
          </w:tcPr>
          <w:p w:rsidR="0074278D" w:rsidRDefault="0074278D" w:rsidP="0074278D">
            <w:pPr>
              <w:jc w:val="center"/>
              <w:rPr>
                <w:rFonts w:ascii="宋体" w:hAnsi="宋体"/>
                <w:sz w:val="32"/>
              </w:rPr>
            </w:pPr>
            <w:r>
              <w:rPr>
                <w:rFonts w:ascii="宋体" w:hAnsi="宋体" w:hint="eastAsia"/>
                <w:sz w:val="32"/>
              </w:rPr>
              <w:t>2014年02月20日</w:t>
            </w:r>
          </w:p>
        </w:tc>
      </w:tr>
    </w:tbl>
    <w:p w:rsidR="0074278D" w:rsidRDefault="0074278D" w:rsidP="0074278D">
      <w:pPr>
        <w:spacing w:line="360" w:lineRule="auto"/>
        <w:jc w:val="center"/>
        <w:rPr>
          <w:rFonts w:ascii="黑体" w:eastAsia="黑体"/>
          <w:sz w:val="32"/>
          <w:szCs w:val="32"/>
        </w:rPr>
      </w:pPr>
    </w:p>
    <w:p w:rsidR="0074278D" w:rsidRDefault="0074278D" w:rsidP="0074278D">
      <w:pPr>
        <w:spacing w:line="360" w:lineRule="auto"/>
        <w:rPr>
          <w:rFonts w:ascii="黑体" w:eastAsia="黑体" w:hAnsi="Times New Roman" w:cs="Times New Roman"/>
          <w:b/>
          <w:sz w:val="32"/>
          <w:szCs w:val="32"/>
        </w:rPr>
      </w:pPr>
    </w:p>
    <w:p w:rsidR="0074278D" w:rsidRDefault="0074278D" w:rsidP="0074278D">
      <w:pPr>
        <w:spacing w:line="360" w:lineRule="auto"/>
        <w:jc w:val="center"/>
        <w:rPr>
          <w:rFonts w:ascii="黑体" w:eastAsia="黑体" w:hAnsi="Times New Roman" w:cs="Times New Roman"/>
          <w:b/>
          <w:sz w:val="32"/>
          <w:szCs w:val="32"/>
        </w:rPr>
      </w:pPr>
    </w:p>
    <w:p w:rsidR="000D4041" w:rsidRDefault="007E5C62" w:rsidP="0074278D">
      <w:pPr>
        <w:spacing w:line="360" w:lineRule="auto"/>
        <w:jc w:val="center"/>
        <w:rPr>
          <w:rFonts w:ascii="黑体" w:eastAsia="黑体" w:hAnsi="Times New Roman" w:cs="Times New Roman"/>
          <w:b/>
          <w:sz w:val="32"/>
          <w:szCs w:val="32"/>
        </w:rPr>
      </w:pPr>
      <w:r w:rsidRPr="0074278D">
        <w:rPr>
          <w:rFonts w:ascii="黑体" w:eastAsia="黑体" w:hAnsi="Times New Roman" w:cs="Times New Roman" w:hint="eastAsia"/>
          <w:b/>
          <w:sz w:val="32"/>
          <w:szCs w:val="32"/>
        </w:rPr>
        <w:lastRenderedPageBreak/>
        <w:t>关于皮具设计信息管理系统的研究</w:t>
      </w:r>
    </w:p>
    <w:p w:rsidR="0074278D" w:rsidRPr="0074278D" w:rsidRDefault="0074278D" w:rsidP="0074278D">
      <w:pPr>
        <w:spacing w:line="360" w:lineRule="auto"/>
        <w:jc w:val="center"/>
        <w:rPr>
          <w:rFonts w:ascii="宋体" w:eastAsia="宋体" w:hAnsi="宋体" w:cs="Times New Roman"/>
          <w:sz w:val="24"/>
          <w:szCs w:val="24"/>
        </w:rPr>
      </w:pPr>
    </w:p>
    <w:p w:rsidR="0074278D" w:rsidRPr="0074278D" w:rsidRDefault="0074278D" w:rsidP="0074278D">
      <w:pPr>
        <w:spacing w:line="360" w:lineRule="auto"/>
        <w:ind w:firstLineChars="200" w:firstLine="480"/>
        <w:jc w:val="center"/>
        <w:rPr>
          <w:rFonts w:ascii="宋体" w:eastAsia="宋体" w:hAnsi="宋体" w:cs="Times New Roman"/>
          <w:sz w:val="24"/>
          <w:szCs w:val="24"/>
        </w:rPr>
      </w:pPr>
      <w:r w:rsidRPr="0074278D">
        <w:rPr>
          <w:rFonts w:ascii="宋体" w:eastAsia="宋体" w:hAnsi="宋体" w:cs="Times New Roman"/>
          <w:sz w:val="24"/>
          <w:szCs w:val="24"/>
        </w:rPr>
        <w:t>LU Lei1, PENG Wen-li2*</w:t>
      </w:r>
    </w:p>
    <w:p w:rsidR="007E5C62" w:rsidRPr="0074278D" w:rsidRDefault="0074278D" w:rsidP="0074278D">
      <w:pPr>
        <w:spacing w:line="360" w:lineRule="auto"/>
        <w:ind w:firstLineChars="200" w:firstLine="480"/>
        <w:jc w:val="center"/>
        <w:rPr>
          <w:rFonts w:ascii="宋体" w:eastAsia="宋体" w:hAnsi="宋体" w:cs="Times New Roman"/>
          <w:sz w:val="24"/>
          <w:szCs w:val="24"/>
        </w:rPr>
      </w:pPr>
      <w:r w:rsidRPr="0074278D">
        <w:rPr>
          <w:rFonts w:ascii="宋体" w:eastAsia="宋体" w:hAnsi="宋体" w:cs="Times New Roman"/>
          <w:sz w:val="24"/>
          <w:szCs w:val="24"/>
        </w:rPr>
        <w:t>Research on Design Information Management System for</w:t>
      </w:r>
      <w:r w:rsidRPr="0074278D">
        <w:rPr>
          <w:rFonts w:ascii="宋体" w:eastAsia="宋体" w:hAnsi="宋体" w:cs="Times New Roman" w:hint="eastAsia"/>
          <w:sz w:val="24"/>
          <w:szCs w:val="24"/>
        </w:rPr>
        <w:t xml:space="preserve"> </w:t>
      </w:r>
      <w:r w:rsidRPr="0074278D">
        <w:rPr>
          <w:rFonts w:ascii="宋体" w:eastAsia="宋体" w:hAnsi="宋体" w:cs="Times New Roman"/>
          <w:sz w:val="24"/>
          <w:szCs w:val="24"/>
        </w:rPr>
        <w:t>Leather Goods</w:t>
      </w:r>
    </w:p>
    <w:p w:rsidR="00DE0A24" w:rsidRPr="0074278D" w:rsidRDefault="0074278D" w:rsidP="00B3448E">
      <w:pPr>
        <w:spacing w:line="360" w:lineRule="auto"/>
        <w:rPr>
          <w:rFonts w:asciiTheme="minorEastAsia" w:hAnsiTheme="minorEastAsia"/>
          <w:sz w:val="24"/>
          <w:szCs w:val="24"/>
        </w:rPr>
      </w:pPr>
      <w:r w:rsidRPr="00A107F3">
        <w:rPr>
          <w:rFonts w:ascii="宋体" w:hAnsi="宋体" w:hint="eastAsia"/>
          <w:b/>
          <w:bCs/>
          <w:sz w:val="24"/>
        </w:rPr>
        <w:t>【摘要】：</w:t>
      </w:r>
      <w:r w:rsidR="007E5C62" w:rsidRPr="00B3448E">
        <w:rPr>
          <w:rFonts w:ascii="宋体" w:eastAsia="宋体" w:hAnsi="宋体" w:cs="Times New Roman" w:hint="eastAsia"/>
          <w:sz w:val="24"/>
          <w:szCs w:val="24"/>
        </w:rPr>
        <w:t>建立一个皮具设计信息管理系统是为了解决当今存在于皮革制品信息管理中的问题</w:t>
      </w:r>
      <w:r w:rsidR="00E7593A" w:rsidRPr="00B3448E">
        <w:rPr>
          <w:rFonts w:ascii="宋体" w:eastAsia="宋体" w:hAnsi="宋体" w:cs="Times New Roman" w:hint="eastAsia"/>
          <w:sz w:val="24"/>
          <w:szCs w:val="24"/>
        </w:rPr>
        <w:t>。本文对</w:t>
      </w:r>
      <w:r w:rsidR="007E5C62" w:rsidRPr="00B3448E">
        <w:rPr>
          <w:rFonts w:ascii="宋体" w:eastAsia="宋体" w:hAnsi="宋体" w:cs="Times New Roman" w:hint="eastAsia"/>
          <w:sz w:val="24"/>
          <w:szCs w:val="24"/>
        </w:rPr>
        <w:t>皮具设计信息管理系统的工作原理</w:t>
      </w:r>
      <w:r w:rsidR="00E7593A" w:rsidRPr="00B3448E">
        <w:rPr>
          <w:rFonts w:ascii="宋体" w:eastAsia="宋体" w:hAnsi="宋体" w:cs="Times New Roman" w:hint="eastAsia"/>
          <w:sz w:val="24"/>
          <w:szCs w:val="24"/>
        </w:rPr>
        <w:t>进行</w:t>
      </w:r>
      <w:r w:rsidR="007E5C62" w:rsidRPr="00B3448E">
        <w:rPr>
          <w:rFonts w:ascii="宋体" w:eastAsia="宋体" w:hAnsi="宋体" w:cs="Times New Roman" w:hint="eastAsia"/>
          <w:sz w:val="24"/>
          <w:szCs w:val="24"/>
        </w:rPr>
        <w:t>了详细的分析。首先，对皮具设计信息的获取方法进行了介绍；</w:t>
      </w:r>
      <w:r w:rsidR="00DE0A24" w:rsidRPr="00B3448E">
        <w:rPr>
          <w:rFonts w:ascii="宋体" w:eastAsia="宋体" w:hAnsi="宋体" w:cs="Times New Roman" w:hint="eastAsia"/>
          <w:sz w:val="24"/>
          <w:szCs w:val="24"/>
        </w:rPr>
        <w:t>第二</w:t>
      </w:r>
      <w:r w:rsidR="007E5C62" w:rsidRPr="00B3448E">
        <w:rPr>
          <w:rFonts w:ascii="宋体" w:eastAsia="宋体" w:hAnsi="宋体" w:cs="Times New Roman" w:hint="eastAsia"/>
          <w:sz w:val="24"/>
          <w:szCs w:val="24"/>
        </w:rPr>
        <w:t>，对设计信息的处理方法进行了介绍；</w:t>
      </w:r>
      <w:r w:rsidR="00DE0A24" w:rsidRPr="00B3448E">
        <w:rPr>
          <w:rFonts w:ascii="宋体" w:eastAsia="宋体" w:hAnsi="宋体" w:cs="Times New Roman" w:hint="eastAsia"/>
          <w:sz w:val="24"/>
          <w:szCs w:val="24"/>
        </w:rPr>
        <w:t>第三，对设计信息的数据库管理工作进行了研究；最后，</w:t>
      </w:r>
      <w:r w:rsidR="009C18E0" w:rsidRPr="00B3448E">
        <w:rPr>
          <w:rFonts w:ascii="宋体" w:eastAsia="宋体" w:hAnsi="宋体" w:cs="Times New Roman" w:hint="eastAsia"/>
          <w:sz w:val="24"/>
          <w:szCs w:val="24"/>
        </w:rPr>
        <w:t>对</w:t>
      </w:r>
      <w:r w:rsidR="00DE0A24" w:rsidRPr="00B3448E">
        <w:rPr>
          <w:rFonts w:ascii="宋体" w:eastAsia="宋体" w:hAnsi="宋体" w:cs="Times New Roman" w:hint="eastAsia"/>
          <w:sz w:val="24"/>
          <w:szCs w:val="24"/>
        </w:rPr>
        <w:t>该系统的应用通过鞋产品为例子进行了讨论。</w:t>
      </w:r>
    </w:p>
    <w:p w:rsidR="00DE0A24" w:rsidRPr="0074278D" w:rsidRDefault="0074278D" w:rsidP="00B3448E">
      <w:pPr>
        <w:spacing w:line="360" w:lineRule="auto"/>
        <w:rPr>
          <w:rFonts w:asciiTheme="minorEastAsia" w:hAnsiTheme="minorEastAsia"/>
          <w:sz w:val="24"/>
          <w:szCs w:val="24"/>
        </w:rPr>
      </w:pPr>
      <w:r w:rsidRPr="00A107F3">
        <w:rPr>
          <w:rFonts w:ascii="宋体" w:hAnsi="宋体" w:hint="eastAsia"/>
          <w:b/>
          <w:bCs/>
          <w:sz w:val="24"/>
        </w:rPr>
        <w:t>【关键词】</w:t>
      </w:r>
      <w:r w:rsidRPr="00A107F3">
        <w:rPr>
          <w:rFonts w:ascii="宋体" w:hAnsi="宋体" w:hint="eastAsia"/>
          <w:b/>
          <w:sz w:val="24"/>
        </w:rPr>
        <w:t>：</w:t>
      </w:r>
      <w:r w:rsidR="00DE0A24" w:rsidRPr="0074278D">
        <w:rPr>
          <w:rFonts w:asciiTheme="minorEastAsia" w:hAnsiTheme="minorEastAsia" w:hint="eastAsia"/>
          <w:sz w:val="24"/>
          <w:szCs w:val="24"/>
        </w:rPr>
        <w:t>皮具、设计信息管理系统、数据库</w:t>
      </w:r>
    </w:p>
    <w:p w:rsidR="00DE0A24" w:rsidRDefault="00DE0A24" w:rsidP="007E5C62"/>
    <w:p w:rsidR="00DE0A24" w:rsidRPr="00737650" w:rsidRDefault="00DE0A24" w:rsidP="0074278D">
      <w:pPr>
        <w:spacing w:line="360" w:lineRule="auto"/>
        <w:rPr>
          <w:rFonts w:asciiTheme="minorEastAsia" w:hAnsiTheme="minorEastAsia"/>
          <w:b/>
          <w:sz w:val="28"/>
          <w:szCs w:val="28"/>
        </w:rPr>
      </w:pPr>
      <w:r w:rsidRPr="00737650">
        <w:rPr>
          <w:rFonts w:asciiTheme="minorEastAsia" w:hAnsiTheme="minorEastAsia" w:hint="eastAsia"/>
          <w:b/>
          <w:sz w:val="28"/>
          <w:szCs w:val="28"/>
        </w:rPr>
        <w:t>1.介绍</w:t>
      </w:r>
    </w:p>
    <w:p w:rsidR="00F3357F" w:rsidRPr="0074278D" w:rsidRDefault="00DE0A24"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皮革产业是中国古老的传统产业，大多数的皮具公司是从一个小作坊或者一些手工作坊发展而来，这些公司还是沿用了传统的管理方法，而没有适应电脑管理这一具有强大统计和管理功能的管理方法</w:t>
      </w:r>
      <w:r w:rsidR="004300BC" w:rsidRPr="0074278D">
        <w:rPr>
          <w:rFonts w:asciiTheme="minorEastAsia" w:hAnsiTheme="minorEastAsia" w:hint="eastAsia"/>
          <w:sz w:val="24"/>
          <w:szCs w:val="24"/>
        </w:rPr>
        <w:t>。</w:t>
      </w:r>
      <w:r w:rsidRPr="0074278D">
        <w:rPr>
          <w:rFonts w:asciiTheme="minorEastAsia" w:hAnsiTheme="minorEastAsia" w:hint="eastAsia"/>
          <w:sz w:val="24"/>
          <w:szCs w:val="24"/>
        </w:rPr>
        <w:t>然而，皮具是一项时尚产品，在设计过程中需要大量的信息</w:t>
      </w:r>
      <w:r w:rsidR="004300BC" w:rsidRPr="0074278D">
        <w:rPr>
          <w:rFonts w:asciiTheme="minorEastAsia" w:hAnsiTheme="minorEastAsia" w:hint="eastAsia"/>
          <w:sz w:val="24"/>
          <w:szCs w:val="24"/>
        </w:rPr>
        <w:t>，</w:t>
      </w:r>
      <w:r w:rsidRPr="0074278D">
        <w:rPr>
          <w:rFonts w:asciiTheme="minorEastAsia" w:hAnsiTheme="minorEastAsia" w:hint="eastAsia"/>
          <w:sz w:val="24"/>
          <w:szCs w:val="24"/>
        </w:rPr>
        <w:t>例如流行趋势、行业会议、顾客、工程、市场、销售和调研。</w:t>
      </w:r>
      <w:r w:rsidR="004300BC" w:rsidRPr="0074278D">
        <w:rPr>
          <w:rFonts w:asciiTheme="minorEastAsia" w:hAnsiTheme="minorEastAsia" w:hint="eastAsia"/>
          <w:sz w:val="24"/>
          <w:szCs w:val="24"/>
        </w:rPr>
        <w:t>现今</w:t>
      </w:r>
      <w:r w:rsidRPr="0074278D">
        <w:rPr>
          <w:rFonts w:asciiTheme="minorEastAsia" w:hAnsiTheme="minorEastAsia" w:hint="eastAsia"/>
          <w:sz w:val="24"/>
          <w:szCs w:val="24"/>
        </w:rPr>
        <w:t>是一个信息爆炸的时代，很显然，利用手工方法获取的数据信息是非常有限的，且根本无法满足设计需求，所以建立一个设计信息管理系统来帮助设计师</w:t>
      </w:r>
      <w:r w:rsidR="00F3357F" w:rsidRPr="0074278D">
        <w:rPr>
          <w:rFonts w:asciiTheme="minorEastAsia" w:hAnsiTheme="minorEastAsia" w:hint="eastAsia"/>
          <w:sz w:val="24"/>
          <w:szCs w:val="24"/>
        </w:rPr>
        <w:t>解决各类数据和信息的问题，从而支持和优化设计过程是非常必要的，这将大大提高设计的效率和产品质量。</w:t>
      </w:r>
    </w:p>
    <w:p w:rsidR="00F3357F" w:rsidRPr="00737650" w:rsidRDefault="00F3357F" w:rsidP="0074278D">
      <w:pPr>
        <w:spacing w:line="360" w:lineRule="auto"/>
        <w:rPr>
          <w:rFonts w:asciiTheme="minorEastAsia" w:hAnsiTheme="minorEastAsia"/>
          <w:b/>
          <w:sz w:val="28"/>
          <w:szCs w:val="28"/>
        </w:rPr>
      </w:pPr>
      <w:r w:rsidRPr="00737650">
        <w:rPr>
          <w:rFonts w:asciiTheme="minorEastAsia" w:hAnsiTheme="minorEastAsia" w:hint="eastAsia"/>
          <w:b/>
          <w:sz w:val="28"/>
          <w:szCs w:val="28"/>
        </w:rPr>
        <w:t>2.设计信息管理系统的概述</w:t>
      </w:r>
    </w:p>
    <w:p w:rsidR="00F3357F" w:rsidRPr="0074278D" w:rsidRDefault="00F3357F"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DISM（设计信息管理系统）使得设计信息在产品的设计过程中更加数字化、正式化和系统化，从而使得设计能有一个更加合理、全面和综合的支持机制和环境来实现信息处理和设计决策的自动化。设计信息管理系统的精髓在于该系统使用电脑进行产品设计信息的管理，并使</w:t>
      </w:r>
      <w:r w:rsidR="000815C1" w:rsidRPr="0074278D">
        <w:rPr>
          <w:rFonts w:asciiTheme="minorEastAsia" w:hAnsiTheme="minorEastAsia" w:hint="eastAsia"/>
          <w:sz w:val="24"/>
          <w:szCs w:val="24"/>
        </w:rPr>
        <w:t>设计部门所有的设计信息更加系统化。这意味着建立一个人机交互系统，通过人和电脑的合作实现设计信息的最佳管理和利用，从而使设计师能更加快速、准确和有效地获取设计所需的信息，这将大大提高设计效率和公司的效率。</w:t>
      </w:r>
    </w:p>
    <w:p w:rsidR="000815C1" w:rsidRPr="0074278D" w:rsidRDefault="000815C1"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设计信息管理的研究主要集中在设计信息的获取，处理，管理和维护。其主</w:t>
      </w:r>
      <w:r w:rsidRPr="0074278D">
        <w:rPr>
          <w:rFonts w:asciiTheme="minorEastAsia" w:hAnsiTheme="minorEastAsia" w:hint="eastAsia"/>
          <w:sz w:val="24"/>
          <w:szCs w:val="24"/>
        </w:rPr>
        <w:lastRenderedPageBreak/>
        <w:t>要手段是将设计信息和设计工具（</w:t>
      </w:r>
      <w:r w:rsidRPr="0074278D">
        <w:rPr>
          <w:rFonts w:asciiTheme="minorEastAsia" w:hAnsiTheme="minorEastAsia"/>
          <w:sz w:val="24"/>
          <w:szCs w:val="24"/>
        </w:rPr>
        <w:t>CAD/ CAE/CAM/PDM</w:t>
      </w:r>
      <w:r w:rsidRPr="0074278D">
        <w:rPr>
          <w:rFonts w:asciiTheme="minorEastAsia" w:hAnsiTheme="minorEastAsia" w:hint="eastAsia"/>
          <w:sz w:val="24"/>
          <w:szCs w:val="24"/>
        </w:rPr>
        <w:t>）有机地整合在了一起，从而使设计信息资源得到充分利用。</w:t>
      </w:r>
    </w:p>
    <w:p w:rsidR="00585EC2" w:rsidRPr="0074278D" w:rsidRDefault="000815C1"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皮具设计信息管理系统</w:t>
      </w:r>
      <w:r w:rsidR="00A90D1A" w:rsidRPr="0074278D">
        <w:rPr>
          <w:rFonts w:asciiTheme="minorEastAsia" w:hAnsiTheme="minorEastAsia" w:hint="eastAsia"/>
          <w:sz w:val="24"/>
          <w:szCs w:val="24"/>
        </w:rPr>
        <w:t>的框架</w:t>
      </w:r>
      <w:r w:rsidR="001B2FBB" w:rsidRPr="0074278D">
        <w:rPr>
          <w:rFonts w:asciiTheme="minorEastAsia" w:hAnsiTheme="minorEastAsia" w:hint="eastAsia"/>
          <w:sz w:val="24"/>
          <w:szCs w:val="24"/>
        </w:rPr>
        <w:t>如</w:t>
      </w:r>
      <w:r w:rsidR="00A90D1A" w:rsidRPr="0074278D">
        <w:rPr>
          <w:rFonts w:asciiTheme="minorEastAsia" w:hAnsiTheme="minorEastAsia" w:hint="eastAsia"/>
          <w:sz w:val="24"/>
          <w:szCs w:val="24"/>
        </w:rPr>
        <w:t>图1</w:t>
      </w:r>
      <w:r w:rsidR="001B2FBB" w:rsidRPr="0074278D">
        <w:rPr>
          <w:rFonts w:asciiTheme="minorEastAsia" w:hAnsiTheme="minorEastAsia" w:hint="eastAsia"/>
          <w:sz w:val="24"/>
          <w:szCs w:val="24"/>
        </w:rPr>
        <w:t>所</w:t>
      </w:r>
      <w:r w:rsidR="00A90D1A" w:rsidRPr="0074278D">
        <w:rPr>
          <w:rFonts w:asciiTheme="minorEastAsia" w:hAnsiTheme="minorEastAsia" w:hint="eastAsia"/>
          <w:sz w:val="24"/>
          <w:szCs w:val="24"/>
        </w:rPr>
        <w:t>示，该系统主要用于获取和管理设计信息，实时检查设计的一些关键方面，确定大体的设计观念和设计要求是否有冲突，指导设计继续下去。</w:t>
      </w:r>
    </w:p>
    <w:p w:rsidR="00A90D1A" w:rsidRPr="00737650" w:rsidRDefault="00A90D1A" w:rsidP="0074278D">
      <w:pPr>
        <w:spacing w:line="360" w:lineRule="auto"/>
        <w:rPr>
          <w:rFonts w:asciiTheme="minorEastAsia" w:hAnsiTheme="minorEastAsia"/>
          <w:b/>
          <w:sz w:val="28"/>
          <w:szCs w:val="28"/>
        </w:rPr>
      </w:pPr>
      <w:r w:rsidRPr="00737650">
        <w:rPr>
          <w:rFonts w:asciiTheme="minorEastAsia" w:hAnsiTheme="minorEastAsia" w:hint="eastAsia"/>
          <w:b/>
          <w:sz w:val="28"/>
          <w:szCs w:val="28"/>
        </w:rPr>
        <w:t>3.设计信息获取机制</w:t>
      </w:r>
    </w:p>
    <w:p w:rsidR="00585EC2" w:rsidRDefault="00A90D1A"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要创建一个数据库，必须获得足够的信息，然后进行处理，使信息可以直接被应用。</w:t>
      </w:r>
    </w:p>
    <w:p w:rsidR="00585EC2" w:rsidRPr="0074278D" w:rsidRDefault="00F72725" w:rsidP="0074278D">
      <w:pPr>
        <w:spacing w:line="360" w:lineRule="auto"/>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shapetype id="_x0000_t202" coordsize="21600,21600" o:spt="202" path="m,l,21600r21600,l21600,xe">
            <v:stroke joinstyle="miter"/>
            <v:path gradientshapeok="t" o:connecttype="rect"/>
          </v:shapetype>
          <v:shape id="_x0000_s2250" type="#_x0000_t202" style="width:448.1pt;height:309.2pt;mso-position-horizontal-relative:char;mso-position-vertical-relative:line">
            <v:textbox>
              <w:txbxContent>
                <w:p w:rsidR="00585EC2" w:rsidRDefault="00585EC2" w:rsidP="00585EC2">
                  <w:r>
                    <w:rPr>
                      <w:noProof/>
                    </w:rPr>
                    <w:drawing>
                      <wp:inline distT="0" distB="0" distL="0" distR="0">
                        <wp:extent cx="5486400" cy="3914775"/>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5412" cy="3914070"/>
                                </a:xfrm>
                                <a:prstGeom prst="rect">
                                  <a:avLst/>
                                </a:prstGeom>
                                <a:noFill/>
                                <a:ln w="9525">
                                  <a:noFill/>
                                  <a:miter lim="800000"/>
                                  <a:headEnd/>
                                  <a:tailEnd/>
                                </a:ln>
                              </pic:spPr>
                            </pic:pic>
                          </a:graphicData>
                        </a:graphic>
                      </wp:inline>
                    </w:drawing>
                  </w:r>
                </w:p>
              </w:txbxContent>
            </v:textbox>
            <w10:wrap type="none"/>
            <w10:anchorlock/>
          </v:shape>
        </w:pict>
      </w:r>
    </w:p>
    <w:p w:rsidR="00A90D1A" w:rsidRPr="00737650" w:rsidRDefault="00A90D1A" w:rsidP="00732ABC">
      <w:pPr>
        <w:spacing w:line="360" w:lineRule="auto"/>
        <w:ind w:firstLine="420"/>
        <w:rPr>
          <w:rFonts w:asciiTheme="minorEastAsia" w:hAnsiTheme="minorEastAsia"/>
          <w:b/>
          <w:sz w:val="24"/>
          <w:szCs w:val="24"/>
        </w:rPr>
      </w:pPr>
      <w:r w:rsidRPr="00737650">
        <w:rPr>
          <w:rFonts w:asciiTheme="minorEastAsia" w:hAnsiTheme="minorEastAsia" w:hint="eastAsia"/>
          <w:b/>
          <w:sz w:val="24"/>
          <w:szCs w:val="24"/>
        </w:rPr>
        <w:t>3.1设计信息的获取方法</w:t>
      </w:r>
    </w:p>
    <w:p w:rsidR="00A90D1A" w:rsidRDefault="00A90D1A"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设计信息的获取是信息驱动设计的基础和必不可少的条件，下面提出了多种获取设计信息的方法，其中包括从专家经验中获取设计信息、从已存在的设计信息中获取、</w:t>
      </w:r>
      <w:r w:rsidR="00FD2CB1" w:rsidRPr="0074278D">
        <w:rPr>
          <w:rFonts w:asciiTheme="minorEastAsia" w:hAnsiTheme="minorEastAsia" w:hint="eastAsia"/>
          <w:sz w:val="24"/>
          <w:szCs w:val="24"/>
        </w:rPr>
        <w:t>从市场、从杂志、展览、网络和其他没听等等。设计信息获取的途径</w:t>
      </w:r>
      <w:r w:rsidR="005128A8" w:rsidRPr="0074278D">
        <w:rPr>
          <w:rFonts w:asciiTheme="minorEastAsia" w:hAnsiTheme="minorEastAsia" w:hint="eastAsia"/>
          <w:sz w:val="24"/>
          <w:szCs w:val="24"/>
        </w:rPr>
        <w:t>如</w:t>
      </w:r>
      <w:r w:rsidR="00FD2CB1" w:rsidRPr="0074278D">
        <w:rPr>
          <w:rFonts w:asciiTheme="minorEastAsia" w:hAnsiTheme="minorEastAsia" w:hint="eastAsia"/>
          <w:sz w:val="24"/>
          <w:szCs w:val="24"/>
        </w:rPr>
        <w:t>图2</w:t>
      </w:r>
      <w:r w:rsidR="005128A8" w:rsidRPr="0074278D">
        <w:rPr>
          <w:rFonts w:asciiTheme="minorEastAsia" w:hAnsiTheme="minorEastAsia" w:hint="eastAsia"/>
          <w:sz w:val="24"/>
          <w:szCs w:val="24"/>
        </w:rPr>
        <w:t>所示</w:t>
      </w:r>
      <w:r w:rsidR="00FD2CB1" w:rsidRPr="0074278D">
        <w:rPr>
          <w:rFonts w:asciiTheme="minorEastAsia" w:hAnsiTheme="minorEastAsia" w:hint="eastAsia"/>
          <w:sz w:val="24"/>
          <w:szCs w:val="24"/>
        </w:rPr>
        <w:t>。</w:t>
      </w:r>
    </w:p>
    <w:p w:rsidR="00585EC2" w:rsidRPr="0074278D" w:rsidRDefault="00F72725" w:rsidP="0074278D">
      <w:pPr>
        <w:spacing w:line="360" w:lineRule="auto"/>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shape id="_x0000_s2249" type="#_x0000_t202" style="width:414.2pt;height:201.55pt;mso-position-horizontal-relative:char;mso-position-vertical-relative:line;mso-width-relative:margin;mso-height-relative:margin">
            <v:textbox>
              <w:txbxContent>
                <w:p w:rsidR="00585EC2" w:rsidRDefault="00585EC2">
                  <w:r>
                    <w:rPr>
                      <w:noProof/>
                    </w:rPr>
                    <w:drawing>
                      <wp:inline distT="0" distB="0" distL="0" distR="0">
                        <wp:extent cx="5019675" cy="235267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019675" cy="2352675"/>
                                </a:xfrm>
                                <a:prstGeom prst="rect">
                                  <a:avLst/>
                                </a:prstGeom>
                                <a:noFill/>
                                <a:ln w="9525">
                                  <a:noFill/>
                                  <a:miter lim="800000"/>
                                  <a:headEnd/>
                                  <a:tailEnd/>
                                </a:ln>
                              </pic:spPr>
                            </pic:pic>
                          </a:graphicData>
                        </a:graphic>
                      </wp:inline>
                    </w:drawing>
                  </w:r>
                </w:p>
              </w:txbxContent>
            </v:textbox>
            <w10:wrap type="none"/>
            <w10:anchorlock/>
          </v:shape>
        </w:pict>
      </w:r>
    </w:p>
    <w:p w:rsidR="00FD2CB1" w:rsidRPr="0074278D" w:rsidRDefault="00FD2CB1" w:rsidP="0074278D">
      <w:pPr>
        <w:spacing w:line="360" w:lineRule="auto"/>
        <w:ind w:firstLineChars="150" w:firstLine="360"/>
        <w:rPr>
          <w:rFonts w:asciiTheme="minorEastAsia" w:hAnsiTheme="minorEastAsia"/>
          <w:sz w:val="24"/>
          <w:szCs w:val="24"/>
        </w:rPr>
      </w:pPr>
      <w:r w:rsidRPr="0074278D">
        <w:rPr>
          <w:rFonts w:asciiTheme="minorEastAsia" w:hAnsiTheme="minorEastAsia" w:hint="eastAsia"/>
          <w:sz w:val="24"/>
          <w:szCs w:val="24"/>
        </w:rPr>
        <w:t>（1）专家经验</w:t>
      </w:r>
    </w:p>
    <w:p w:rsidR="00FD2CB1" w:rsidRDefault="00380777"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r>
      <w:r w:rsidR="00FD2CB1" w:rsidRPr="0074278D">
        <w:rPr>
          <w:rFonts w:asciiTheme="minorEastAsia" w:hAnsiTheme="minorEastAsia" w:hint="eastAsia"/>
          <w:sz w:val="24"/>
          <w:szCs w:val="24"/>
        </w:rPr>
        <w:t>它包括人体工程学数据，行业准则，审美原则和设计经验，设计经验，是其中最关键的信息。设计经验是指一些关于设计专业知识的经验或直觉，类似决策、判断、选择等。在某些情况下，这些设计经验是一个新手设计师所不知道的，并且难以用一般方法描述。某一类设计信息的</w:t>
      </w:r>
      <w:r w:rsidRPr="0074278D">
        <w:rPr>
          <w:rFonts w:asciiTheme="minorEastAsia" w:hAnsiTheme="minorEastAsia" w:hint="eastAsia"/>
          <w:sz w:val="24"/>
          <w:szCs w:val="24"/>
        </w:rPr>
        <w:t>获取可以通过收集设计经验，并且设计经验可以因为皮制品种类的不同被分门别类。图3显示了鞋类的设计经验。</w:t>
      </w:r>
    </w:p>
    <w:p w:rsidR="00585EC2" w:rsidRPr="0074278D" w:rsidRDefault="00F72725" w:rsidP="0074278D">
      <w:pPr>
        <w:spacing w:line="360" w:lineRule="auto"/>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shape id="_x0000_s2248" type="#_x0000_t202" style="width:414.2pt;height:198.6pt;mso-position-horizontal-relative:char;mso-position-vertical-relative:line;mso-width-relative:margin;mso-height-relative:margin">
            <v:textbox>
              <w:txbxContent>
                <w:p w:rsidR="00585EC2" w:rsidRDefault="00585EC2">
                  <w:r>
                    <w:rPr>
                      <w:noProof/>
                    </w:rPr>
                    <w:drawing>
                      <wp:inline distT="0" distB="0" distL="0" distR="0">
                        <wp:extent cx="4972050" cy="2265861"/>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979914" cy="2269445"/>
                                </a:xfrm>
                                <a:prstGeom prst="rect">
                                  <a:avLst/>
                                </a:prstGeom>
                                <a:noFill/>
                                <a:ln w="9525">
                                  <a:noFill/>
                                  <a:miter lim="800000"/>
                                  <a:headEnd/>
                                  <a:tailEnd/>
                                </a:ln>
                              </pic:spPr>
                            </pic:pic>
                          </a:graphicData>
                        </a:graphic>
                      </wp:inline>
                    </w:drawing>
                  </w:r>
                </w:p>
              </w:txbxContent>
            </v:textbox>
            <w10:wrap type="none"/>
            <w10:anchorlock/>
          </v:shape>
        </w:pict>
      </w:r>
    </w:p>
    <w:p w:rsidR="00380777" w:rsidRPr="0074278D" w:rsidRDefault="00380777"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（2）现存的设计材料</w:t>
      </w:r>
    </w:p>
    <w:p w:rsidR="0002008F" w:rsidRPr="0074278D" w:rsidRDefault="00380777"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它是指那些已经存在的或者已经被公司保存下来的设计信息。国内皮具公司主要保存的设计信息包括设计风格、设计模式、客户的样品、技术文件、生产订单和材料消耗。现有的设计材料可以为产品的设计提供参考。</w:t>
      </w:r>
    </w:p>
    <w:p w:rsidR="004A4CE9" w:rsidRPr="0074278D" w:rsidRDefault="0002008F" w:rsidP="0074278D">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（3）市场信息</w:t>
      </w:r>
    </w:p>
    <w:p w:rsidR="0002008F" w:rsidRDefault="0002008F" w:rsidP="0074278D">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lastRenderedPageBreak/>
        <w:t>它主要包括产品调查、顾客及产品的供应等信息。产品的顾客信息和供应信息是对应市场而言的，所以它也被分类成市场信息。市场信息的主要内容</w:t>
      </w:r>
      <w:r w:rsidR="00D110ED" w:rsidRPr="0074278D">
        <w:rPr>
          <w:rFonts w:asciiTheme="minorEastAsia" w:hAnsiTheme="minorEastAsia" w:hint="eastAsia"/>
          <w:sz w:val="24"/>
          <w:szCs w:val="24"/>
        </w:rPr>
        <w:t>如</w:t>
      </w:r>
      <w:r w:rsidR="00585EC2">
        <w:rPr>
          <w:rFonts w:asciiTheme="minorEastAsia" w:hAnsiTheme="minorEastAsia" w:hint="eastAsia"/>
          <w:sz w:val="24"/>
          <w:szCs w:val="24"/>
        </w:rPr>
        <w:t>图</w:t>
      </w:r>
      <w:r w:rsidRPr="0074278D">
        <w:rPr>
          <w:rFonts w:asciiTheme="minorEastAsia" w:hAnsiTheme="minorEastAsia" w:hint="eastAsia"/>
          <w:sz w:val="24"/>
          <w:szCs w:val="24"/>
        </w:rPr>
        <w:t>4</w:t>
      </w:r>
      <w:r w:rsidR="00D110ED" w:rsidRPr="0074278D">
        <w:rPr>
          <w:rFonts w:asciiTheme="minorEastAsia" w:hAnsiTheme="minorEastAsia" w:hint="eastAsia"/>
          <w:sz w:val="24"/>
          <w:szCs w:val="24"/>
        </w:rPr>
        <w:t>所示</w:t>
      </w:r>
      <w:r w:rsidRPr="0074278D">
        <w:rPr>
          <w:rFonts w:asciiTheme="minorEastAsia" w:hAnsiTheme="minorEastAsia" w:hint="eastAsia"/>
          <w:sz w:val="24"/>
          <w:szCs w:val="24"/>
        </w:rPr>
        <w:t>。消费者的喜好、产品销售前景以及竞争对手的条件等信息都需要从市场获取，所以市场信息会直接影响</w:t>
      </w:r>
      <w:r w:rsidR="003F5829" w:rsidRPr="0074278D">
        <w:rPr>
          <w:rFonts w:asciiTheme="minorEastAsia" w:hAnsiTheme="minorEastAsia" w:hint="eastAsia"/>
          <w:sz w:val="24"/>
          <w:szCs w:val="24"/>
        </w:rPr>
        <w:t>商业决策。</w:t>
      </w:r>
    </w:p>
    <w:p w:rsidR="00585EC2" w:rsidRPr="0074278D" w:rsidRDefault="00F72725" w:rsidP="00585EC2">
      <w:pPr>
        <w:spacing w:line="360" w:lineRule="auto"/>
        <w:ind w:firstLineChars="200" w:firstLine="480"/>
        <w:rPr>
          <w:rFonts w:asciiTheme="minorEastAsia" w:hAnsiTheme="minorEastAsia"/>
          <w:sz w:val="24"/>
          <w:szCs w:val="24"/>
        </w:rPr>
      </w:pPr>
      <w:r>
        <w:rPr>
          <w:rFonts w:asciiTheme="minorEastAsia" w:hAnsiTheme="minorEastAsia"/>
          <w:noProof/>
          <w:sz w:val="24"/>
          <w:szCs w:val="24"/>
        </w:rPr>
        <w:pict>
          <v:shape id="_x0000_s2246" type="#_x0000_t202" style="position:absolute;left:0;text-align:left;margin-left:-10.7pt;margin-top:79.5pt;width:406.7pt;height:222.75pt;z-index:251658240;mso-position-horizontal-relative:margin;mso-position-vertical-relative:margin;mso-width-relative:margin;mso-height-relative:margin">
            <v:textbox>
              <w:txbxContent>
                <w:p w:rsidR="00585EC2" w:rsidRDefault="00585EC2">
                  <w:r>
                    <w:rPr>
                      <w:noProof/>
                    </w:rPr>
                    <w:drawing>
                      <wp:inline distT="0" distB="0" distL="0" distR="0">
                        <wp:extent cx="5019166" cy="26479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027295" cy="2652239"/>
                                </a:xfrm>
                                <a:prstGeom prst="rect">
                                  <a:avLst/>
                                </a:prstGeom>
                                <a:noFill/>
                                <a:ln w="9525">
                                  <a:noFill/>
                                  <a:miter lim="800000"/>
                                  <a:headEnd/>
                                  <a:tailEnd/>
                                </a:ln>
                              </pic:spPr>
                            </pic:pic>
                          </a:graphicData>
                        </a:graphic>
                      </wp:inline>
                    </w:drawing>
                  </w:r>
                </w:p>
              </w:txbxContent>
            </v:textbox>
            <w10:wrap type="square" anchorx="margin" anchory="margin"/>
          </v:shape>
        </w:pict>
      </w:r>
    </w:p>
    <w:p w:rsidR="003F5829" w:rsidRPr="0074278D" w:rsidRDefault="003F5829" w:rsidP="0074278D">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（4）多媒体信息</w:t>
      </w:r>
    </w:p>
    <w:p w:rsidR="003F5829" w:rsidRPr="0074278D" w:rsidRDefault="003F5829" w:rsidP="0074278D">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从杂志、网络、展览会和一些其他多媒体方法获得信息已经成为当今生活不可缺少的部分。多媒体也是一样获取设计信息的重要途径。</w:t>
      </w:r>
    </w:p>
    <w:p w:rsidR="003F5829" w:rsidRPr="0074278D" w:rsidRDefault="003F5829" w:rsidP="0074278D">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（5）其他方法</w:t>
      </w:r>
    </w:p>
    <w:p w:rsidR="003F5829" w:rsidRPr="0074278D" w:rsidRDefault="003F5829" w:rsidP="00732ABC">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有关产品设计的信息也可能在产品生产的任何一个环节出现，比如产品的设计计划信息、设计任务信息以及生产反馈信息。</w:t>
      </w:r>
    </w:p>
    <w:p w:rsidR="003F5829" w:rsidRPr="00737650" w:rsidRDefault="003F5829" w:rsidP="00737650">
      <w:pPr>
        <w:spacing w:line="360" w:lineRule="auto"/>
        <w:ind w:firstLineChars="200" w:firstLine="482"/>
        <w:rPr>
          <w:rFonts w:asciiTheme="minorEastAsia" w:hAnsiTheme="minorEastAsia"/>
          <w:b/>
          <w:sz w:val="24"/>
          <w:szCs w:val="24"/>
        </w:rPr>
      </w:pPr>
      <w:r w:rsidRPr="00737650">
        <w:rPr>
          <w:rFonts w:asciiTheme="minorEastAsia" w:hAnsiTheme="minorEastAsia" w:hint="eastAsia"/>
          <w:b/>
          <w:sz w:val="24"/>
          <w:szCs w:val="24"/>
        </w:rPr>
        <w:t>3.2设计信息的处理</w:t>
      </w:r>
    </w:p>
    <w:p w:rsidR="00C34074" w:rsidRPr="0074278D" w:rsidRDefault="00C34074" w:rsidP="0074278D">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通过以上方法获取的设计信息是繁琐的，不能直接被应用，需要通过过滤和分类，然后系统化。</w:t>
      </w:r>
    </w:p>
    <w:p w:rsidR="00C34074" w:rsidRPr="0074278D" w:rsidRDefault="00C34074" w:rsidP="0074278D">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（1）过滤</w:t>
      </w:r>
    </w:p>
    <w:p w:rsidR="00D909CA" w:rsidRPr="0074278D" w:rsidRDefault="00C34074" w:rsidP="00732ABC">
      <w:pPr>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不同的设计过程可能需要不同的信息。</w:t>
      </w:r>
      <w:r w:rsidR="00AB34FA" w:rsidRPr="0074278D">
        <w:rPr>
          <w:rFonts w:asciiTheme="minorEastAsia" w:hAnsiTheme="minorEastAsia" w:hint="eastAsia"/>
          <w:sz w:val="24"/>
          <w:szCs w:val="24"/>
        </w:rPr>
        <w:t>相同的设计信息，可能在设计过程的某些阶段是有用的，但是在某些阶段又是无用的，所以当数据库被建立的时候，需要过滤设计信息。</w:t>
      </w:r>
    </w:p>
    <w:p w:rsidR="00D909CA" w:rsidRPr="0074278D" w:rsidRDefault="00D909CA" w:rsidP="0074278D">
      <w:pPr>
        <w:tabs>
          <w:tab w:val="right" w:pos="8306"/>
        </w:tabs>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（2）分类</w:t>
      </w:r>
    </w:p>
    <w:p w:rsidR="00471D44" w:rsidRPr="0074278D" w:rsidRDefault="00471D44" w:rsidP="00732ABC">
      <w:pPr>
        <w:tabs>
          <w:tab w:val="right" w:pos="8306"/>
        </w:tabs>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设计信息在过滤之后依旧是不好理解的，且不能直接应用，它需要被分析和</w:t>
      </w:r>
      <w:r w:rsidRPr="0074278D">
        <w:rPr>
          <w:rFonts w:asciiTheme="minorEastAsia" w:hAnsiTheme="minorEastAsia" w:hint="eastAsia"/>
          <w:sz w:val="24"/>
          <w:szCs w:val="24"/>
        </w:rPr>
        <w:lastRenderedPageBreak/>
        <w:t>提炼。设计信息的性质是最先需要被分析的，然后，在设计过程中设计信息发挥作用的地方进行判断。例如，设计经验被用于设计的四个方面，所以它需要分析设计经验的内容，然后判断哪些信息是可以被应用与设计而哪些信息是应用与手法的。设计信息在分析之后需要进行分类，以便于建立数据库。</w:t>
      </w:r>
    </w:p>
    <w:p w:rsidR="00471D44" w:rsidRPr="00737650" w:rsidRDefault="00471D44" w:rsidP="0074278D">
      <w:pPr>
        <w:tabs>
          <w:tab w:val="right" w:pos="8306"/>
        </w:tabs>
        <w:spacing w:line="360" w:lineRule="auto"/>
        <w:rPr>
          <w:rFonts w:asciiTheme="minorEastAsia" w:hAnsiTheme="minorEastAsia"/>
          <w:b/>
          <w:sz w:val="28"/>
          <w:szCs w:val="28"/>
        </w:rPr>
      </w:pPr>
      <w:r w:rsidRPr="00737650">
        <w:rPr>
          <w:rFonts w:asciiTheme="minorEastAsia" w:hAnsiTheme="minorEastAsia" w:hint="eastAsia"/>
          <w:b/>
          <w:sz w:val="28"/>
          <w:szCs w:val="28"/>
        </w:rPr>
        <w:t>4.设计信息系统的管理</w:t>
      </w:r>
    </w:p>
    <w:p w:rsidR="00471D44" w:rsidRPr="0074278D" w:rsidRDefault="00471D44" w:rsidP="0074278D">
      <w:pPr>
        <w:tabs>
          <w:tab w:val="right" w:pos="8306"/>
        </w:tabs>
        <w:spacing w:line="360" w:lineRule="auto"/>
        <w:rPr>
          <w:rFonts w:asciiTheme="minorEastAsia" w:hAnsiTheme="minorEastAsia"/>
          <w:sz w:val="24"/>
          <w:szCs w:val="24"/>
        </w:rPr>
      </w:pPr>
      <w:r w:rsidRPr="0074278D">
        <w:rPr>
          <w:rFonts w:asciiTheme="minorEastAsia" w:hAnsiTheme="minorEastAsia" w:hint="eastAsia"/>
          <w:sz w:val="24"/>
          <w:szCs w:val="24"/>
        </w:rPr>
        <w:t>皮具设计信息数据库的创建是基于</w:t>
      </w:r>
      <w:r w:rsidR="00320494" w:rsidRPr="0074278D">
        <w:rPr>
          <w:rFonts w:asciiTheme="minorEastAsia" w:hAnsiTheme="minorEastAsia" w:hint="eastAsia"/>
          <w:sz w:val="24"/>
          <w:szCs w:val="24"/>
        </w:rPr>
        <w:t>设计的协作以及信息的交流，</w:t>
      </w:r>
      <w:r w:rsidR="009A678A" w:rsidRPr="0074278D">
        <w:rPr>
          <w:rFonts w:asciiTheme="minorEastAsia" w:hAnsiTheme="minorEastAsia" w:hint="eastAsia"/>
          <w:sz w:val="24"/>
          <w:szCs w:val="24"/>
        </w:rPr>
        <w:t>其</w:t>
      </w:r>
      <w:r w:rsidR="00320494" w:rsidRPr="0074278D">
        <w:rPr>
          <w:rFonts w:asciiTheme="minorEastAsia" w:hAnsiTheme="minorEastAsia" w:hint="eastAsia"/>
          <w:sz w:val="24"/>
          <w:szCs w:val="24"/>
        </w:rPr>
        <w:t>主要功能有定义和访问、数据组织、数据存储、数据管理和数据库管理和维护。根据皮革制品业和B / S模式的特点，将创建基于Web的数据库。设计信息数据库系统可以采用Sybase，Oracle，FoxPro，Access</w:t>
      </w:r>
      <w:r w:rsidR="00354F7E" w:rsidRPr="0074278D">
        <w:rPr>
          <w:rFonts w:asciiTheme="minorEastAsia" w:hAnsiTheme="minorEastAsia" w:hint="eastAsia"/>
          <w:sz w:val="24"/>
          <w:szCs w:val="24"/>
        </w:rPr>
        <w:t>和其他一些大型数据库系统，在本文中，使用的是SQL Server数据库。根据实际需要，设计信息被更加系统化地管理，并且可以分为设计数据库，技术数据库，</w:t>
      </w:r>
      <w:r w:rsidR="009C0962" w:rsidRPr="0074278D">
        <w:rPr>
          <w:rFonts w:asciiTheme="minorEastAsia" w:hAnsiTheme="minorEastAsia" w:hint="eastAsia"/>
          <w:sz w:val="24"/>
          <w:szCs w:val="24"/>
        </w:rPr>
        <w:t>市场</w:t>
      </w:r>
      <w:r w:rsidR="00354F7E" w:rsidRPr="0074278D">
        <w:rPr>
          <w:rFonts w:asciiTheme="minorEastAsia" w:hAnsiTheme="minorEastAsia" w:hint="eastAsia"/>
          <w:sz w:val="24"/>
          <w:szCs w:val="24"/>
        </w:rPr>
        <w:t>数据库和产品管理数据库。所有的数据库</w:t>
      </w:r>
      <w:r w:rsidR="009C0962" w:rsidRPr="0074278D">
        <w:rPr>
          <w:rFonts w:asciiTheme="minorEastAsia" w:hAnsiTheme="minorEastAsia" w:hint="eastAsia"/>
          <w:sz w:val="24"/>
          <w:szCs w:val="24"/>
        </w:rPr>
        <w:t>都是</w:t>
      </w:r>
      <w:r w:rsidR="00354F7E" w:rsidRPr="0074278D">
        <w:rPr>
          <w:rFonts w:asciiTheme="minorEastAsia" w:hAnsiTheme="minorEastAsia" w:hint="eastAsia"/>
          <w:sz w:val="24"/>
          <w:szCs w:val="24"/>
        </w:rPr>
        <w:t>链接，所以一个数据库中的信息，可以从另一个</w:t>
      </w:r>
      <w:r w:rsidR="009A678A" w:rsidRPr="0074278D">
        <w:rPr>
          <w:rFonts w:asciiTheme="minorEastAsia" w:hAnsiTheme="minorEastAsia" w:hint="eastAsia"/>
          <w:sz w:val="24"/>
          <w:szCs w:val="24"/>
        </w:rPr>
        <w:t>数据库中</w:t>
      </w:r>
      <w:r w:rsidR="00354F7E" w:rsidRPr="0074278D">
        <w:rPr>
          <w:rFonts w:asciiTheme="minorEastAsia" w:hAnsiTheme="minorEastAsia" w:hint="eastAsia"/>
          <w:sz w:val="24"/>
          <w:szCs w:val="24"/>
        </w:rPr>
        <w:t>搜索</w:t>
      </w:r>
      <w:r w:rsidR="009A678A" w:rsidRPr="0074278D">
        <w:rPr>
          <w:rFonts w:asciiTheme="minorEastAsia" w:hAnsiTheme="minorEastAsia" w:hint="eastAsia"/>
          <w:sz w:val="24"/>
          <w:szCs w:val="24"/>
        </w:rPr>
        <w:t>得到</w:t>
      </w:r>
      <w:r w:rsidR="00354F7E" w:rsidRPr="0074278D">
        <w:rPr>
          <w:rFonts w:asciiTheme="minorEastAsia" w:hAnsiTheme="minorEastAsia" w:hint="eastAsia"/>
          <w:sz w:val="24"/>
          <w:szCs w:val="24"/>
        </w:rPr>
        <w:t>。目前，设计数据库和技术数据库已初步建立。</w:t>
      </w:r>
    </w:p>
    <w:p w:rsidR="006072CB" w:rsidRPr="00737650" w:rsidRDefault="006072CB" w:rsidP="0074278D">
      <w:pPr>
        <w:tabs>
          <w:tab w:val="right" w:pos="8306"/>
        </w:tabs>
        <w:spacing w:line="360" w:lineRule="auto"/>
        <w:ind w:firstLine="405"/>
        <w:rPr>
          <w:rFonts w:asciiTheme="minorEastAsia" w:hAnsiTheme="minorEastAsia"/>
          <w:b/>
          <w:sz w:val="24"/>
          <w:szCs w:val="24"/>
        </w:rPr>
      </w:pPr>
      <w:r w:rsidRPr="00737650">
        <w:rPr>
          <w:rFonts w:asciiTheme="minorEastAsia" w:hAnsiTheme="minorEastAsia" w:hint="eastAsia"/>
          <w:b/>
          <w:sz w:val="24"/>
          <w:szCs w:val="24"/>
        </w:rPr>
        <w:t>4.1设计数据库</w:t>
      </w:r>
    </w:p>
    <w:p w:rsidR="00F07FA6" w:rsidRPr="0074278D" w:rsidRDefault="00F07FA6" w:rsidP="0074278D">
      <w:pPr>
        <w:tabs>
          <w:tab w:val="right" w:pos="8306"/>
        </w:tabs>
        <w:spacing w:line="360" w:lineRule="auto"/>
        <w:ind w:firstLine="405"/>
        <w:rPr>
          <w:rFonts w:asciiTheme="minorEastAsia" w:hAnsiTheme="minorEastAsia"/>
          <w:sz w:val="24"/>
          <w:szCs w:val="24"/>
        </w:rPr>
      </w:pPr>
      <w:r w:rsidRPr="0074278D">
        <w:rPr>
          <w:rFonts w:asciiTheme="minorEastAsia" w:hAnsiTheme="minorEastAsia" w:hint="eastAsia"/>
          <w:sz w:val="24"/>
          <w:szCs w:val="24"/>
        </w:rPr>
        <w:t>设计数据库可以进一步分为动态数据库、人体工程学数据库、产品结构数据库、设计经验数据库和行业标准数据库。</w:t>
      </w:r>
    </w:p>
    <w:p w:rsidR="00F07FA6" w:rsidRPr="0074278D" w:rsidRDefault="00F07FA6" w:rsidP="0074278D">
      <w:pPr>
        <w:tabs>
          <w:tab w:val="right" w:pos="8306"/>
        </w:tabs>
        <w:spacing w:line="360" w:lineRule="auto"/>
        <w:ind w:firstLine="405"/>
        <w:rPr>
          <w:rFonts w:asciiTheme="minorEastAsia" w:hAnsiTheme="minorEastAsia"/>
          <w:sz w:val="24"/>
          <w:szCs w:val="24"/>
        </w:rPr>
      </w:pPr>
      <w:r w:rsidRPr="0074278D">
        <w:rPr>
          <w:rFonts w:asciiTheme="minorEastAsia" w:hAnsiTheme="minorEastAsia" w:hint="eastAsia"/>
          <w:sz w:val="24"/>
          <w:szCs w:val="24"/>
        </w:rPr>
        <w:t>流行动态只要从市场动态、预测以及各种各样的网站和杂志中获取，它们通常是以一个季度作为分类单位，所以数据库以年/季度作为索引。人们的生理以及心理上的需求可以通过建立人体工程学数据库来解决，比如舒适性等。外形设计数据库的内容包括产品类型，外形设计参考的设计经验，现有产品的市场需求和消费者的需求，生产反馈的形状修改参考。</w:t>
      </w:r>
      <w:r w:rsidR="003766EF" w:rsidRPr="0074278D">
        <w:rPr>
          <w:rFonts w:asciiTheme="minorEastAsia" w:hAnsiTheme="minorEastAsia" w:hint="eastAsia"/>
          <w:sz w:val="24"/>
          <w:szCs w:val="24"/>
        </w:rPr>
        <w:t>设计经验是最广泛的，它涉及到上文描述的关于产品设计的四个方面。行业标准是一个行业传统的行业惯例，数据库为了减少与行业标准的摩擦，是根据行业准则进行建立的。在制鞋业，鞋的尺寸是有一个确定的标准的，但是在不同的国家，鞋子尺寸的定义又有所不同，所以需要对鞋子的尺寸建立一个统一的标准。</w:t>
      </w:r>
    </w:p>
    <w:p w:rsidR="003766EF" w:rsidRPr="00737650" w:rsidRDefault="003766EF" w:rsidP="0074278D">
      <w:pPr>
        <w:tabs>
          <w:tab w:val="right" w:pos="8306"/>
        </w:tabs>
        <w:spacing w:line="360" w:lineRule="auto"/>
        <w:ind w:firstLine="405"/>
        <w:rPr>
          <w:rFonts w:asciiTheme="minorEastAsia" w:hAnsiTheme="minorEastAsia"/>
          <w:b/>
          <w:sz w:val="24"/>
          <w:szCs w:val="24"/>
        </w:rPr>
      </w:pPr>
      <w:r w:rsidRPr="00737650">
        <w:rPr>
          <w:rFonts w:asciiTheme="minorEastAsia" w:hAnsiTheme="minorEastAsia" w:hint="eastAsia"/>
          <w:b/>
          <w:sz w:val="24"/>
          <w:szCs w:val="24"/>
        </w:rPr>
        <w:t>4.2技术数据库</w:t>
      </w:r>
    </w:p>
    <w:p w:rsidR="003766EF" w:rsidRPr="0074278D" w:rsidRDefault="003766EF" w:rsidP="0074278D">
      <w:pPr>
        <w:tabs>
          <w:tab w:val="right" w:pos="8306"/>
        </w:tabs>
        <w:spacing w:line="360" w:lineRule="auto"/>
        <w:ind w:firstLine="405"/>
        <w:rPr>
          <w:rFonts w:asciiTheme="minorEastAsia" w:hAnsiTheme="minorEastAsia"/>
          <w:sz w:val="24"/>
          <w:szCs w:val="24"/>
        </w:rPr>
      </w:pPr>
      <w:r w:rsidRPr="0074278D">
        <w:rPr>
          <w:rFonts w:asciiTheme="minorEastAsia" w:hAnsiTheme="minorEastAsia" w:hint="eastAsia"/>
          <w:sz w:val="24"/>
          <w:szCs w:val="24"/>
        </w:rPr>
        <w:t>技术数据库包含制造技术数据库，成本信息数据库，材料信息数据库和生产设备数据库。</w:t>
      </w:r>
    </w:p>
    <w:p w:rsidR="003766EF" w:rsidRPr="0074278D" w:rsidRDefault="003766EF" w:rsidP="0074278D">
      <w:pPr>
        <w:tabs>
          <w:tab w:val="right" w:pos="8306"/>
        </w:tabs>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制造技术数据库包含了新</w:t>
      </w:r>
      <w:r w:rsidR="001F5FC7" w:rsidRPr="0074278D">
        <w:rPr>
          <w:rFonts w:asciiTheme="minorEastAsia" w:hAnsiTheme="minorEastAsia" w:hint="eastAsia"/>
          <w:sz w:val="24"/>
          <w:szCs w:val="24"/>
        </w:rPr>
        <w:t>技术的</w:t>
      </w:r>
      <w:r w:rsidRPr="0074278D">
        <w:rPr>
          <w:rFonts w:asciiTheme="minorEastAsia" w:hAnsiTheme="minorEastAsia" w:hint="eastAsia"/>
          <w:sz w:val="24"/>
          <w:szCs w:val="24"/>
        </w:rPr>
        <w:t>管理</w:t>
      </w:r>
      <w:r w:rsidR="001F5FC7" w:rsidRPr="0074278D">
        <w:rPr>
          <w:rFonts w:asciiTheme="minorEastAsia" w:hAnsiTheme="minorEastAsia" w:hint="eastAsia"/>
          <w:sz w:val="24"/>
          <w:szCs w:val="24"/>
        </w:rPr>
        <w:t>以及</w:t>
      </w:r>
      <w:r w:rsidRPr="0074278D">
        <w:rPr>
          <w:rFonts w:asciiTheme="minorEastAsia" w:hAnsiTheme="minorEastAsia" w:hint="eastAsia"/>
          <w:sz w:val="24"/>
          <w:szCs w:val="24"/>
        </w:rPr>
        <w:t>在生产流程中的技术管理。</w:t>
      </w:r>
      <w:r w:rsidR="001F5FC7" w:rsidRPr="0074278D">
        <w:rPr>
          <w:rFonts w:asciiTheme="minorEastAsia" w:hAnsiTheme="minorEastAsia" w:hint="eastAsia"/>
          <w:sz w:val="24"/>
          <w:szCs w:val="24"/>
        </w:rPr>
        <w:t>成本信</w:t>
      </w:r>
      <w:r w:rsidR="001F5FC7" w:rsidRPr="0074278D">
        <w:rPr>
          <w:rFonts w:asciiTheme="minorEastAsia" w:hAnsiTheme="minorEastAsia" w:hint="eastAsia"/>
          <w:sz w:val="24"/>
          <w:szCs w:val="24"/>
        </w:rPr>
        <w:lastRenderedPageBreak/>
        <w:t>息取自于生产反馈中的材料利用率。在皮革制品行业，所用的材料一般包括鞋面材料，衬里，配件和装饰用品等。材料信息数据库可以采用成本信息数据库的格式，以材料的名字作为索引。生产设备数据库主要包含了生产设备及机器的信息，这在一定程度上制约了设计过程。为了使产品的设计更具合理性和可行性，相关生产设备的信息必须被考虑在内。</w:t>
      </w:r>
    </w:p>
    <w:p w:rsidR="001F5FC7" w:rsidRPr="00737650" w:rsidRDefault="001F5FC7" w:rsidP="00737650">
      <w:pPr>
        <w:tabs>
          <w:tab w:val="right" w:pos="8306"/>
        </w:tabs>
        <w:spacing w:line="360" w:lineRule="auto"/>
        <w:ind w:firstLineChars="200" w:firstLine="482"/>
        <w:rPr>
          <w:rFonts w:asciiTheme="minorEastAsia" w:hAnsiTheme="minorEastAsia"/>
          <w:b/>
          <w:sz w:val="24"/>
          <w:szCs w:val="24"/>
        </w:rPr>
      </w:pPr>
      <w:r w:rsidRPr="00737650">
        <w:rPr>
          <w:rFonts w:asciiTheme="minorEastAsia" w:hAnsiTheme="minorEastAsia" w:hint="eastAsia"/>
          <w:b/>
          <w:sz w:val="24"/>
          <w:szCs w:val="24"/>
        </w:rPr>
        <w:t>4.3市场数据库</w:t>
      </w:r>
    </w:p>
    <w:p w:rsidR="001F5FC7" w:rsidRPr="0074278D" w:rsidRDefault="001F5FC7" w:rsidP="0074278D">
      <w:pPr>
        <w:tabs>
          <w:tab w:val="right" w:pos="8306"/>
        </w:tabs>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市场数据库包括市场需求信息数据库，销售预测数据库，售后服务信息数据库和设计计划或任务管理数据库。</w:t>
      </w:r>
    </w:p>
    <w:p w:rsidR="001F5FC7" w:rsidRPr="0074278D" w:rsidRDefault="001F5FC7" w:rsidP="0074278D">
      <w:pPr>
        <w:tabs>
          <w:tab w:val="right" w:pos="8306"/>
        </w:tabs>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市场需求信息数据库包括了产品的调查和顾客需求数据库。销售预测是一种根据市场调查、设计经验以及顾客需求所进行的分析。一样商品的售空并不</w:t>
      </w:r>
      <w:r w:rsidR="00D958C1" w:rsidRPr="0074278D">
        <w:rPr>
          <w:rFonts w:asciiTheme="minorEastAsia" w:hAnsiTheme="minorEastAsia" w:hint="eastAsia"/>
          <w:sz w:val="24"/>
          <w:szCs w:val="24"/>
        </w:rPr>
        <w:t>意味着该</w:t>
      </w:r>
      <w:r w:rsidRPr="0074278D">
        <w:rPr>
          <w:rFonts w:asciiTheme="minorEastAsia" w:hAnsiTheme="minorEastAsia" w:hint="eastAsia"/>
          <w:sz w:val="24"/>
          <w:szCs w:val="24"/>
        </w:rPr>
        <w:t>商品已经成功且占据了市场，设计效果需要通过追踪服务来确认</w:t>
      </w:r>
      <w:r w:rsidR="00CE15EE" w:rsidRPr="0074278D">
        <w:rPr>
          <w:rFonts w:asciiTheme="minorEastAsia" w:hAnsiTheme="minorEastAsia" w:hint="eastAsia"/>
          <w:sz w:val="24"/>
          <w:szCs w:val="24"/>
        </w:rPr>
        <w:t>，也就是一定程度上的市场反馈，</w:t>
      </w:r>
      <w:r w:rsidR="00D958C1" w:rsidRPr="0074278D">
        <w:rPr>
          <w:rFonts w:asciiTheme="minorEastAsia" w:hAnsiTheme="minorEastAsia" w:hint="eastAsia"/>
          <w:sz w:val="24"/>
          <w:szCs w:val="24"/>
        </w:rPr>
        <w:t>所以，建立售后服务信息数据库，即设计计划或任务管理数据库是整个产品设计项目的整体商业计划。</w:t>
      </w:r>
    </w:p>
    <w:p w:rsidR="00D958C1" w:rsidRPr="00737650" w:rsidRDefault="00D958C1" w:rsidP="00737650">
      <w:pPr>
        <w:tabs>
          <w:tab w:val="right" w:pos="8306"/>
        </w:tabs>
        <w:spacing w:line="360" w:lineRule="auto"/>
        <w:ind w:firstLineChars="200" w:firstLine="482"/>
        <w:rPr>
          <w:rFonts w:asciiTheme="minorEastAsia" w:hAnsiTheme="minorEastAsia"/>
          <w:b/>
          <w:sz w:val="24"/>
          <w:szCs w:val="24"/>
        </w:rPr>
      </w:pPr>
      <w:r w:rsidRPr="00737650">
        <w:rPr>
          <w:rFonts w:asciiTheme="minorEastAsia" w:hAnsiTheme="minorEastAsia" w:hint="eastAsia"/>
          <w:b/>
          <w:sz w:val="24"/>
          <w:szCs w:val="24"/>
        </w:rPr>
        <w:t>4.4产品管理数据库</w:t>
      </w:r>
    </w:p>
    <w:p w:rsidR="00D958C1" w:rsidRPr="0074278D" w:rsidRDefault="00D958C1" w:rsidP="0074278D">
      <w:pPr>
        <w:tabs>
          <w:tab w:val="right" w:pos="8306"/>
        </w:tabs>
        <w:spacing w:line="360" w:lineRule="auto"/>
        <w:ind w:firstLineChars="200" w:firstLine="480"/>
        <w:rPr>
          <w:rFonts w:asciiTheme="minorEastAsia" w:hAnsiTheme="minorEastAsia"/>
          <w:sz w:val="24"/>
          <w:szCs w:val="24"/>
        </w:rPr>
      </w:pPr>
      <w:r w:rsidRPr="0074278D">
        <w:rPr>
          <w:rFonts w:asciiTheme="minorEastAsia" w:hAnsiTheme="minorEastAsia" w:hint="eastAsia"/>
          <w:sz w:val="24"/>
          <w:szCs w:val="24"/>
        </w:rPr>
        <w:t>该数据库管理的是现有设计材料的产品信息，所以现有产品的信息可以很快的被检索到，这有助于设计师更快地做出符合用户需求的判断，并为新设计提供了参考。根据产品管理的分类，产品管理数据库可以被分成单品管理数据库和系列产品管理数据库。</w:t>
      </w:r>
    </w:p>
    <w:p w:rsidR="00D958C1" w:rsidRPr="00737650" w:rsidRDefault="00D958C1" w:rsidP="0074278D">
      <w:pPr>
        <w:tabs>
          <w:tab w:val="right" w:pos="8306"/>
        </w:tabs>
        <w:spacing w:line="360" w:lineRule="auto"/>
        <w:rPr>
          <w:rFonts w:asciiTheme="minorEastAsia" w:hAnsiTheme="minorEastAsia"/>
          <w:b/>
          <w:sz w:val="28"/>
          <w:szCs w:val="28"/>
        </w:rPr>
      </w:pPr>
      <w:r w:rsidRPr="00737650">
        <w:rPr>
          <w:rFonts w:asciiTheme="minorEastAsia" w:hAnsiTheme="minorEastAsia" w:hint="eastAsia"/>
          <w:b/>
          <w:sz w:val="28"/>
          <w:szCs w:val="28"/>
        </w:rPr>
        <w:t>5. 皮革制品设计信息管理系统的应用</w:t>
      </w:r>
    </w:p>
    <w:p w:rsidR="00D958C1" w:rsidRDefault="00D958C1" w:rsidP="0074278D">
      <w:pPr>
        <w:tabs>
          <w:tab w:val="right" w:pos="8306"/>
        </w:tabs>
        <w:spacing w:line="360" w:lineRule="auto"/>
        <w:ind w:firstLine="420"/>
        <w:rPr>
          <w:rFonts w:asciiTheme="minorEastAsia" w:hAnsiTheme="minorEastAsia"/>
          <w:sz w:val="24"/>
          <w:szCs w:val="24"/>
        </w:rPr>
      </w:pPr>
      <w:r w:rsidRPr="0074278D">
        <w:rPr>
          <w:rFonts w:asciiTheme="minorEastAsia" w:hAnsiTheme="minorEastAsia" w:hint="eastAsia"/>
          <w:sz w:val="24"/>
          <w:szCs w:val="24"/>
        </w:rPr>
        <w:t>设计信息管理系统只要应用与产品的设计，其主要功能包括查询、修改和比较设计信息，并为设计师提供了大量有用的信息。在这里，把鞋类产品的设计当作一个例子来说明皮具设计信息管理系统的应用。</w:t>
      </w:r>
      <w:r w:rsidR="000922A1" w:rsidRPr="0074278D">
        <w:rPr>
          <w:rFonts w:asciiTheme="minorEastAsia" w:hAnsiTheme="minorEastAsia" w:hint="eastAsia"/>
          <w:sz w:val="24"/>
          <w:szCs w:val="24"/>
        </w:rPr>
        <w:t>设计部门的经理从设计信息数据库中检索设计要求并且分析，然后开发设计计划和任务，并将这些交给设计师。设计师则从设计信息数据库中检索出符合设计计划和任务的产品信息。根据信息的匹配等级，设计流程可以被分为三个步骤，</w:t>
      </w:r>
      <w:r w:rsidR="009A678A" w:rsidRPr="0074278D">
        <w:rPr>
          <w:rFonts w:asciiTheme="minorEastAsia" w:hAnsiTheme="minorEastAsia" w:hint="eastAsia"/>
          <w:sz w:val="24"/>
          <w:szCs w:val="24"/>
        </w:rPr>
        <w:t>如</w:t>
      </w:r>
      <w:r w:rsidR="000922A1" w:rsidRPr="0074278D">
        <w:rPr>
          <w:rFonts w:asciiTheme="minorEastAsia" w:hAnsiTheme="minorEastAsia" w:hint="eastAsia"/>
          <w:sz w:val="24"/>
          <w:szCs w:val="24"/>
        </w:rPr>
        <w:t>图5</w:t>
      </w:r>
      <w:r w:rsidR="009A678A" w:rsidRPr="0074278D">
        <w:rPr>
          <w:rFonts w:asciiTheme="minorEastAsia" w:hAnsiTheme="minorEastAsia" w:hint="eastAsia"/>
          <w:sz w:val="24"/>
          <w:szCs w:val="24"/>
        </w:rPr>
        <w:t>所</w:t>
      </w:r>
      <w:r w:rsidR="000922A1" w:rsidRPr="0074278D">
        <w:rPr>
          <w:rFonts w:asciiTheme="minorEastAsia" w:hAnsiTheme="minorEastAsia" w:hint="eastAsia"/>
          <w:sz w:val="24"/>
          <w:szCs w:val="24"/>
        </w:rPr>
        <w:t>示。</w:t>
      </w:r>
    </w:p>
    <w:p w:rsidR="007508BE" w:rsidRPr="0074278D" w:rsidRDefault="00F72725" w:rsidP="0074278D">
      <w:pPr>
        <w:tabs>
          <w:tab w:val="right" w:pos="8306"/>
        </w:tabs>
        <w:spacing w:line="360" w:lineRule="auto"/>
        <w:ind w:firstLine="420"/>
        <w:rPr>
          <w:rFonts w:asciiTheme="minorEastAsia" w:hAnsiTheme="minorEastAsia"/>
          <w:sz w:val="24"/>
          <w:szCs w:val="24"/>
        </w:rPr>
      </w:pPr>
      <w:r>
        <w:rPr>
          <w:rFonts w:asciiTheme="minorEastAsia" w:hAnsiTheme="minorEastAsia"/>
          <w:sz w:val="24"/>
          <w:szCs w:val="24"/>
        </w:rPr>
      </w:r>
      <w:r>
        <w:rPr>
          <w:rFonts w:asciiTheme="minorEastAsia" w:hAnsiTheme="minorEastAsia"/>
          <w:sz w:val="24"/>
          <w:szCs w:val="24"/>
        </w:rPr>
        <w:pict>
          <v:shape id="_x0000_s2247" type="#_x0000_t202" style="width:373.5pt;height:376.45pt;mso-position-horizontal-relative:char;mso-position-vertical-relative:line;mso-width-relative:margin;mso-height-relative:margin">
            <v:textbox>
              <w:txbxContent>
                <w:p w:rsidR="007508BE" w:rsidRDefault="007508BE">
                  <w:r>
                    <w:rPr>
                      <w:noProof/>
                    </w:rPr>
                    <w:drawing>
                      <wp:inline distT="0" distB="0" distL="0" distR="0">
                        <wp:extent cx="4152915" cy="46196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4161824" cy="4629535"/>
                                </a:xfrm>
                                <a:prstGeom prst="rect">
                                  <a:avLst/>
                                </a:prstGeom>
                                <a:noFill/>
                                <a:ln w="9525">
                                  <a:noFill/>
                                  <a:miter lim="800000"/>
                                  <a:headEnd/>
                                  <a:tailEnd/>
                                </a:ln>
                              </pic:spPr>
                            </pic:pic>
                          </a:graphicData>
                        </a:graphic>
                      </wp:inline>
                    </w:drawing>
                  </w:r>
                </w:p>
              </w:txbxContent>
            </v:textbox>
            <w10:wrap type="none"/>
            <w10:anchorlock/>
          </v:shape>
        </w:pict>
      </w:r>
    </w:p>
    <w:p w:rsidR="000922A1" w:rsidRPr="00737650" w:rsidRDefault="000922A1" w:rsidP="0074278D">
      <w:pPr>
        <w:tabs>
          <w:tab w:val="right" w:pos="8306"/>
        </w:tabs>
        <w:spacing w:line="360" w:lineRule="auto"/>
        <w:ind w:firstLine="420"/>
        <w:rPr>
          <w:rFonts w:asciiTheme="minorEastAsia" w:hAnsiTheme="minorEastAsia"/>
          <w:b/>
          <w:sz w:val="24"/>
          <w:szCs w:val="24"/>
        </w:rPr>
      </w:pPr>
      <w:r w:rsidRPr="00737650">
        <w:rPr>
          <w:rFonts w:asciiTheme="minorEastAsia" w:hAnsiTheme="minorEastAsia" w:hint="eastAsia"/>
          <w:b/>
          <w:sz w:val="24"/>
          <w:szCs w:val="24"/>
        </w:rPr>
        <w:t>5.1完全匹配</w:t>
      </w:r>
    </w:p>
    <w:p w:rsidR="000922A1" w:rsidRPr="0074278D" w:rsidRDefault="000922A1" w:rsidP="0074278D">
      <w:pPr>
        <w:tabs>
          <w:tab w:val="right" w:pos="8306"/>
        </w:tabs>
        <w:spacing w:line="360" w:lineRule="auto"/>
        <w:ind w:firstLine="420"/>
        <w:rPr>
          <w:rFonts w:asciiTheme="minorEastAsia" w:hAnsiTheme="minorEastAsia"/>
          <w:sz w:val="24"/>
          <w:szCs w:val="24"/>
        </w:rPr>
      </w:pPr>
      <w:r w:rsidRPr="0074278D">
        <w:rPr>
          <w:rFonts w:asciiTheme="minorEastAsia" w:hAnsiTheme="minorEastAsia" w:hint="eastAsia"/>
          <w:sz w:val="24"/>
          <w:szCs w:val="24"/>
        </w:rPr>
        <w:t>这意味着在设计信息数据库中存在完全符合设计计划或任务的产品，该产品信息可以被直接导出且可以直接应用。</w:t>
      </w:r>
    </w:p>
    <w:p w:rsidR="000922A1" w:rsidRPr="00737650" w:rsidRDefault="000922A1" w:rsidP="0074278D">
      <w:pPr>
        <w:tabs>
          <w:tab w:val="right" w:pos="8306"/>
        </w:tabs>
        <w:spacing w:line="360" w:lineRule="auto"/>
        <w:ind w:firstLine="420"/>
        <w:rPr>
          <w:rFonts w:asciiTheme="minorEastAsia" w:hAnsiTheme="minorEastAsia"/>
          <w:b/>
          <w:sz w:val="24"/>
          <w:szCs w:val="24"/>
        </w:rPr>
      </w:pPr>
      <w:r w:rsidRPr="00737650">
        <w:rPr>
          <w:rFonts w:asciiTheme="minorEastAsia" w:hAnsiTheme="minorEastAsia" w:hint="eastAsia"/>
          <w:b/>
          <w:sz w:val="24"/>
          <w:szCs w:val="24"/>
        </w:rPr>
        <w:t>5.2完全不匹配</w:t>
      </w:r>
    </w:p>
    <w:p w:rsidR="000922A1" w:rsidRPr="0074278D" w:rsidRDefault="000922A1" w:rsidP="0074278D">
      <w:pPr>
        <w:tabs>
          <w:tab w:val="right" w:pos="8306"/>
        </w:tabs>
        <w:spacing w:line="360" w:lineRule="auto"/>
        <w:ind w:firstLine="420"/>
        <w:rPr>
          <w:rFonts w:asciiTheme="minorEastAsia" w:hAnsiTheme="minorEastAsia"/>
          <w:sz w:val="24"/>
          <w:szCs w:val="24"/>
        </w:rPr>
      </w:pPr>
      <w:r w:rsidRPr="0074278D">
        <w:rPr>
          <w:rFonts w:asciiTheme="minorEastAsia" w:hAnsiTheme="minorEastAsia" w:hint="eastAsia"/>
          <w:sz w:val="24"/>
          <w:szCs w:val="24"/>
        </w:rPr>
        <w:t>这意味着没有任何产品在设计信息库，这是符合设计项目或任务。设计人员需要重新设计，直到产品符合要求。</w:t>
      </w:r>
    </w:p>
    <w:p w:rsidR="000922A1" w:rsidRPr="00737650" w:rsidRDefault="000922A1" w:rsidP="0074278D">
      <w:pPr>
        <w:tabs>
          <w:tab w:val="right" w:pos="8306"/>
        </w:tabs>
        <w:spacing w:line="360" w:lineRule="auto"/>
        <w:ind w:firstLine="420"/>
        <w:rPr>
          <w:rFonts w:asciiTheme="minorEastAsia" w:hAnsiTheme="minorEastAsia"/>
          <w:b/>
          <w:sz w:val="24"/>
          <w:szCs w:val="24"/>
        </w:rPr>
      </w:pPr>
      <w:r w:rsidRPr="00737650">
        <w:rPr>
          <w:rFonts w:asciiTheme="minorEastAsia" w:hAnsiTheme="minorEastAsia" w:hint="eastAsia"/>
          <w:b/>
          <w:sz w:val="24"/>
          <w:szCs w:val="24"/>
        </w:rPr>
        <w:t>5.3部分匹配</w:t>
      </w:r>
    </w:p>
    <w:p w:rsidR="000922A1" w:rsidRPr="0074278D" w:rsidRDefault="000922A1" w:rsidP="00732ABC">
      <w:pPr>
        <w:tabs>
          <w:tab w:val="right" w:pos="8306"/>
        </w:tabs>
        <w:spacing w:line="360" w:lineRule="auto"/>
        <w:ind w:firstLine="420"/>
        <w:rPr>
          <w:rFonts w:asciiTheme="minorEastAsia" w:hAnsiTheme="minorEastAsia"/>
          <w:sz w:val="24"/>
          <w:szCs w:val="24"/>
        </w:rPr>
      </w:pPr>
      <w:r w:rsidRPr="0074278D">
        <w:rPr>
          <w:rFonts w:asciiTheme="minorEastAsia" w:hAnsiTheme="minorEastAsia" w:hint="eastAsia"/>
          <w:sz w:val="24"/>
          <w:szCs w:val="24"/>
        </w:rPr>
        <w:t>这意味着有该产品在设计信息数据库存在，且它只是部分符合设计项目或任务。设计师需要修改现有产品的设计，使设计符合要求。</w:t>
      </w:r>
    </w:p>
    <w:p w:rsidR="009768F3" w:rsidRPr="00737650" w:rsidRDefault="009768F3" w:rsidP="0074278D">
      <w:pPr>
        <w:spacing w:line="360" w:lineRule="auto"/>
        <w:rPr>
          <w:rFonts w:asciiTheme="minorEastAsia" w:hAnsiTheme="minorEastAsia"/>
          <w:b/>
          <w:sz w:val="28"/>
          <w:szCs w:val="28"/>
        </w:rPr>
      </w:pPr>
      <w:r w:rsidRPr="00737650">
        <w:rPr>
          <w:rFonts w:asciiTheme="minorEastAsia" w:hAnsiTheme="minorEastAsia" w:hint="eastAsia"/>
          <w:b/>
          <w:sz w:val="28"/>
          <w:szCs w:val="28"/>
        </w:rPr>
        <w:t>6.结论</w:t>
      </w:r>
    </w:p>
    <w:p w:rsidR="00BB5EF5" w:rsidRPr="0074278D" w:rsidRDefault="009768F3" w:rsidP="0074278D">
      <w:pPr>
        <w:spacing w:line="360" w:lineRule="auto"/>
        <w:rPr>
          <w:rFonts w:asciiTheme="minorEastAsia" w:hAnsiTheme="minorEastAsia"/>
          <w:sz w:val="24"/>
          <w:szCs w:val="24"/>
        </w:rPr>
      </w:pPr>
      <w:r w:rsidRPr="0074278D">
        <w:rPr>
          <w:rFonts w:asciiTheme="minorEastAsia" w:hAnsiTheme="minorEastAsia" w:hint="eastAsia"/>
          <w:sz w:val="24"/>
          <w:szCs w:val="24"/>
        </w:rPr>
        <w:tab/>
        <w:t>在皮革产业公司建立设计信息管理系统可以使</w:t>
      </w:r>
      <w:r w:rsidR="00BB5EF5" w:rsidRPr="0074278D">
        <w:rPr>
          <w:rFonts w:asciiTheme="minorEastAsia" w:hAnsiTheme="minorEastAsia" w:hint="eastAsia"/>
          <w:sz w:val="24"/>
          <w:szCs w:val="24"/>
        </w:rPr>
        <w:t>皮革制品</w:t>
      </w:r>
      <w:r w:rsidRPr="0074278D">
        <w:rPr>
          <w:rFonts w:asciiTheme="minorEastAsia" w:hAnsiTheme="minorEastAsia" w:hint="eastAsia"/>
          <w:sz w:val="24"/>
          <w:szCs w:val="24"/>
        </w:rPr>
        <w:t>设计信息的管理</w:t>
      </w:r>
      <w:r w:rsidR="00BB5EF5" w:rsidRPr="0074278D">
        <w:rPr>
          <w:rFonts w:asciiTheme="minorEastAsia" w:hAnsiTheme="minorEastAsia" w:hint="eastAsia"/>
          <w:sz w:val="24"/>
          <w:szCs w:val="24"/>
        </w:rPr>
        <w:t>科学化，提高设计信息的利用率、设计效率和产品的市场响应，提高产品竞争力，</w:t>
      </w:r>
      <w:r w:rsidR="00BB5EF5" w:rsidRPr="0074278D">
        <w:rPr>
          <w:rFonts w:asciiTheme="minorEastAsia" w:hAnsiTheme="minorEastAsia" w:hint="eastAsia"/>
          <w:sz w:val="24"/>
          <w:szCs w:val="24"/>
        </w:rPr>
        <w:lastRenderedPageBreak/>
        <w:t>从而使企业实现更高的经济效率。</w:t>
      </w:r>
    </w:p>
    <w:p w:rsidR="009768F3" w:rsidRPr="0074278D" w:rsidRDefault="00BB5EF5" w:rsidP="0074278D">
      <w:pPr>
        <w:spacing w:line="360" w:lineRule="auto"/>
        <w:ind w:firstLine="420"/>
        <w:rPr>
          <w:rFonts w:asciiTheme="minorEastAsia" w:hAnsiTheme="minorEastAsia"/>
          <w:sz w:val="24"/>
          <w:szCs w:val="24"/>
        </w:rPr>
      </w:pPr>
      <w:r w:rsidRPr="0074278D">
        <w:rPr>
          <w:rFonts w:asciiTheme="minorEastAsia" w:hAnsiTheme="minorEastAsia" w:hint="eastAsia"/>
          <w:sz w:val="24"/>
          <w:szCs w:val="24"/>
        </w:rPr>
        <w:t>面对全球化的趋势，企业需要了解全球规则，添加新的管理理念，学习先进的设计信息管理理念，将设计方法升级成在未来可以指导产品设计的设计理论，设计信息管理系统的研究与应用在中国是一个新问题，它会带来皮革制品行业发展的一大飞跃。</w:t>
      </w:r>
    </w:p>
    <w:p w:rsidR="00BB5EF5" w:rsidRDefault="00BB5EF5" w:rsidP="00BB5EF5"/>
    <w:p w:rsidR="00BB5EF5" w:rsidRDefault="00BB5EF5" w:rsidP="00BB5EF5">
      <w:r>
        <w:rPr>
          <w:rFonts w:hint="eastAsia"/>
        </w:rPr>
        <w:t>参考文献：</w:t>
      </w:r>
    </w:p>
    <w:p w:rsidR="00BB5EF5" w:rsidRPr="00737650" w:rsidDel="00A90407" w:rsidRDefault="00BB5EF5" w:rsidP="00737650">
      <w:pPr>
        <w:spacing w:line="360" w:lineRule="auto"/>
        <w:rPr>
          <w:del w:id="6" w:author="Sky123.Org" w:date="2013-08-19T16:39:00Z"/>
          <w:rFonts w:ascii="Times New Roman" w:eastAsia="宋体" w:hAnsi="Times New Roman" w:cs="Times New Roman"/>
          <w:szCs w:val="21"/>
        </w:rPr>
      </w:pPr>
      <w:r w:rsidRPr="00737650">
        <w:rPr>
          <w:rFonts w:ascii="Times New Roman" w:eastAsia="宋体" w:hAnsi="Times New Roman" w:cs="Times New Roman"/>
          <w:szCs w:val="21"/>
        </w:rPr>
        <w:t>[1]Peng Wenli, Chen Shuru, Song Zhiwei. Research on Network Innovation Design Platform for Leather goods [J].China</w:t>
      </w:r>
      <w:r w:rsidRPr="00737650">
        <w:rPr>
          <w:rFonts w:ascii="Times New Roman" w:eastAsia="宋体" w:hAnsi="Times New Roman" w:cs="Times New Roman" w:hint="eastAsia"/>
          <w:szCs w:val="21"/>
        </w:rPr>
        <w:t xml:space="preserve"> </w:t>
      </w:r>
      <w:r w:rsidRPr="00737650">
        <w:rPr>
          <w:rFonts w:ascii="Times New Roman" w:eastAsia="宋体" w:hAnsi="Times New Roman" w:cs="Times New Roman"/>
          <w:szCs w:val="21"/>
        </w:rPr>
        <w:t>Leather,2006,35(1):112- 115.</w:t>
      </w:r>
    </w:p>
    <w:p w:rsidR="00BB5EF5" w:rsidRPr="00737650" w:rsidRDefault="00BB5EF5" w:rsidP="00737650">
      <w:pPr>
        <w:spacing w:line="360" w:lineRule="auto"/>
        <w:rPr>
          <w:rFonts w:ascii="Times New Roman" w:eastAsia="宋体" w:hAnsi="Times New Roman" w:cs="Times New Roman"/>
          <w:szCs w:val="21"/>
        </w:rPr>
      </w:pPr>
      <w:r w:rsidRPr="00737650">
        <w:rPr>
          <w:rFonts w:ascii="Times New Roman" w:eastAsia="宋体" w:hAnsi="Times New Roman" w:cs="Times New Roman"/>
          <w:szCs w:val="21"/>
        </w:rPr>
        <w:t>[2]Qi Feng. Research on Reusability of Artifact Design Information and Key Technology of Design Resource Management[D].Zhejiang University, 2004.</w:t>
      </w:r>
    </w:p>
    <w:p w:rsidR="00BB5EF5" w:rsidRPr="00737650" w:rsidRDefault="00BB5EF5" w:rsidP="00737650">
      <w:pPr>
        <w:spacing w:line="360" w:lineRule="auto"/>
        <w:rPr>
          <w:rFonts w:ascii="Times New Roman" w:eastAsia="宋体" w:hAnsi="Times New Roman" w:cs="Times New Roman"/>
          <w:szCs w:val="21"/>
        </w:rPr>
      </w:pPr>
      <w:r w:rsidRPr="00737650">
        <w:rPr>
          <w:rFonts w:ascii="Times New Roman" w:eastAsia="宋体" w:hAnsi="Times New Roman" w:cs="Times New Roman"/>
          <w:szCs w:val="21"/>
        </w:rPr>
        <w:t>[3]Yang Chaoli, Cui Ting. Study on Co-Design and Design Information Management System Based on Web [J]. Journal of</w:t>
      </w:r>
      <w:r w:rsidR="00A90407" w:rsidRPr="00737650">
        <w:rPr>
          <w:rFonts w:ascii="Times New Roman" w:eastAsia="宋体" w:hAnsi="Times New Roman" w:cs="Times New Roman" w:hint="eastAsia"/>
          <w:szCs w:val="21"/>
        </w:rPr>
        <w:t xml:space="preserve"> </w:t>
      </w:r>
      <w:r w:rsidRPr="00737650">
        <w:rPr>
          <w:rFonts w:ascii="Times New Roman" w:eastAsia="宋体" w:hAnsi="Times New Roman" w:cs="Times New Roman"/>
          <w:szCs w:val="21"/>
        </w:rPr>
        <w:t>Kunming University(Integrated version), 2006, 17( 2) : 46- 50.</w:t>
      </w:r>
    </w:p>
    <w:p w:rsidR="00BB5EF5" w:rsidRPr="00737650" w:rsidRDefault="00BB5EF5" w:rsidP="00737650">
      <w:pPr>
        <w:spacing w:line="360" w:lineRule="auto"/>
        <w:rPr>
          <w:rFonts w:ascii="Times New Roman" w:eastAsia="宋体" w:hAnsi="Times New Roman" w:cs="Times New Roman"/>
          <w:szCs w:val="21"/>
        </w:rPr>
      </w:pPr>
      <w:r w:rsidRPr="00737650">
        <w:rPr>
          <w:rFonts w:ascii="Times New Roman" w:eastAsia="宋体" w:hAnsi="Times New Roman" w:cs="Times New Roman"/>
          <w:szCs w:val="21"/>
        </w:rPr>
        <w:t>[4]Xu Yi. Research on Information System for Ergonomic Design[D]. Northwestern Polytechnical University, 2004.</w:t>
      </w:r>
    </w:p>
    <w:sectPr w:rsidR="00BB5EF5" w:rsidRPr="00737650" w:rsidSect="000D40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8F0" w:rsidRDefault="007B78F0" w:rsidP="007E5C62">
      <w:r>
        <w:separator/>
      </w:r>
    </w:p>
  </w:endnote>
  <w:endnote w:type="continuationSeparator" w:id="1">
    <w:p w:rsidR="007B78F0" w:rsidRDefault="007B78F0" w:rsidP="007E5C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8F0" w:rsidRDefault="007B78F0" w:rsidP="007E5C62">
      <w:r>
        <w:separator/>
      </w:r>
    </w:p>
  </w:footnote>
  <w:footnote w:type="continuationSeparator" w:id="1">
    <w:p w:rsidR="007B78F0" w:rsidRDefault="007B78F0" w:rsidP="007E5C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5C62"/>
    <w:rsid w:val="0002008F"/>
    <w:rsid w:val="00043CB6"/>
    <w:rsid w:val="000815C1"/>
    <w:rsid w:val="000922A1"/>
    <w:rsid w:val="000A34A8"/>
    <w:rsid w:val="000D4041"/>
    <w:rsid w:val="000E06A8"/>
    <w:rsid w:val="00150968"/>
    <w:rsid w:val="001B2FBB"/>
    <w:rsid w:val="001F5FC7"/>
    <w:rsid w:val="00266FC6"/>
    <w:rsid w:val="00306740"/>
    <w:rsid w:val="00320494"/>
    <w:rsid w:val="00326163"/>
    <w:rsid w:val="00345AB5"/>
    <w:rsid w:val="00354F7E"/>
    <w:rsid w:val="003766EF"/>
    <w:rsid w:val="00380777"/>
    <w:rsid w:val="003D1918"/>
    <w:rsid w:val="003D2560"/>
    <w:rsid w:val="003E6664"/>
    <w:rsid w:val="003F5829"/>
    <w:rsid w:val="004300BC"/>
    <w:rsid w:val="00471D44"/>
    <w:rsid w:val="004A4CE9"/>
    <w:rsid w:val="005128A8"/>
    <w:rsid w:val="00545BE8"/>
    <w:rsid w:val="00585EC2"/>
    <w:rsid w:val="006072CB"/>
    <w:rsid w:val="00630ADD"/>
    <w:rsid w:val="006D1BCE"/>
    <w:rsid w:val="006E41EE"/>
    <w:rsid w:val="00732ABC"/>
    <w:rsid w:val="00737650"/>
    <w:rsid w:val="0074278D"/>
    <w:rsid w:val="007438B4"/>
    <w:rsid w:val="007508BE"/>
    <w:rsid w:val="0077146B"/>
    <w:rsid w:val="007B78F0"/>
    <w:rsid w:val="007E5C62"/>
    <w:rsid w:val="00842708"/>
    <w:rsid w:val="008673FA"/>
    <w:rsid w:val="009768F3"/>
    <w:rsid w:val="009A678A"/>
    <w:rsid w:val="009B114C"/>
    <w:rsid w:val="009C0962"/>
    <w:rsid w:val="009C18E0"/>
    <w:rsid w:val="009D23C6"/>
    <w:rsid w:val="00A90407"/>
    <w:rsid w:val="00A90D1A"/>
    <w:rsid w:val="00AB34FA"/>
    <w:rsid w:val="00AD2EBA"/>
    <w:rsid w:val="00AD5819"/>
    <w:rsid w:val="00AD7831"/>
    <w:rsid w:val="00AE311D"/>
    <w:rsid w:val="00AF5CBF"/>
    <w:rsid w:val="00B3448E"/>
    <w:rsid w:val="00BB5EF5"/>
    <w:rsid w:val="00BC11AA"/>
    <w:rsid w:val="00BD4245"/>
    <w:rsid w:val="00C14BB8"/>
    <w:rsid w:val="00C34074"/>
    <w:rsid w:val="00CE15EE"/>
    <w:rsid w:val="00CF48F4"/>
    <w:rsid w:val="00D110ED"/>
    <w:rsid w:val="00D909CA"/>
    <w:rsid w:val="00D958C1"/>
    <w:rsid w:val="00DE0A24"/>
    <w:rsid w:val="00E451CE"/>
    <w:rsid w:val="00E7593A"/>
    <w:rsid w:val="00E97DEC"/>
    <w:rsid w:val="00EC7526"/>
    <w:rsid w:val="00F07FA6"/>
    <w:rsid w:val="00F3357F"/>
    <w:rsid w:val="00F7224F"/>
    <w:rsid w:val="00F72725"/>
    <w:rsid w:val="00FC36AE"/>
    <w:rsid w:val="00FD2C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041"/>
    <w:pPr>
      <w:widowControl w:val="0"/>
      <w:jc w:val="both"/>
    </w:pPr>
  </w:style>
  <w:style w:type="paragraph" w:styleId="1">
    <w:name w:val="heading 1"/>
    <w:basedOn w:val="a"/>
    <w:next w:val="a"/>
    <w:link w:val="1Char"/>
    <w:uiPriority w:val="9"/>
    <w:qFormat/>
    <w:rsid w:val="007E5C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5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5C62"/>
    <w:rPr>
      <w:sz w:val="18"/>
      <w:szCs w:val="18"/>
    </w:rPr>
  </w:style>
  <w:style w:type="paragraph" w:styleId="a4">
    <w:name w:val="footer"/>
    <w:basedOn w:val="a"/>
    <w:link w:val="Char0"/>
    <w:uiPriority w:val="99"/>
    <w:semiHidden/>
    <w:unhideWhenUsed/>
    <w:rsid w:val="007E5C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5C62"/>
    <w:rPr>
      <w:sz w:val="18"/>
      <w:szCs w:val="18"/>
    </w:rPr>
  </w:style>
  <w:style w:type="character" w:customStyle="1" w:styleId="1Char">
    <w:name w:val="标题 1 Char"/>
    <w:basedOn w:val="a0"/>
    <w:link w:val="1"/>
    <w:uiPriority w:val="9"/>
    <w:rsid w:val="007E5C62"/>
    <w:rPr>
      <w:b/>
      <w:bCs/>
      <w:kern w:val="44"/>
      <w:sz w:val="44"/>
      <w:szCs w:val="44"/>
    </w:rPr>
  </w:style>
  <w:style w:type="paragraph" w:styleId="a5">
    <w:name w:val="No Spacing"/>
    <w:uiPriority w:val="1"/>
    <w:qFormat/>
    <w:rsid w:val="009D23C6"/>
    <w:pPr>
      <w:widowControl w:val="0"/>
      <w:jc w:val="both"/>
    </w:pPr>
  </w:style>
  <w:style w:type="paragraph" w:styleId="3">
    <w:name w:val="Body Text Indent 3"/>
    <w:basedOn w:val="a"/>
    <w:link w:val="3Char"/>
    <w:rsid w:val="0074278D"/>
    <w:pPr>
      <w:spacing w:after="120"/>
      <w:ind w:leftChars="200" w:left="420"/>
    </w:pPr>
    <w:rPr>
      <w:rFonts w:ascii="Times New Roman" w:eastAsia="宋体" w:hAnsi="Times New Roman" w:cs="Times New Roman"/>
      <w:sz w:val="16"/>
      <w:szCs w:val="16"/>
    </w:rPr>
  </w:style>
  <w:style w:type="character" w:customStyle="1" w:styleId="3Char">
    <w:name w:val="正文文本缩进 3 Char"/>
    <w:basedOn w:val="a0"/>
    <w:link w:val="3"/>
    <w:rsid w:val="0074278D"/>
    <w:rPr>
      <w:rFonts w:ascii="Times New Roman" w:eastAsia="宋体" w:hAnsi="Times New Roman" w:cs="Times New Roman"/>
      <w:sz w:val="16"/>
      <w:szCs w:val="16"/>
    </w:rPr>
  </w:style>
  <w:style w:type="paragraph" w:styleId="a6">
    <w:name w:val="List Paragraph"/>
    <w:basedOn w:val="a"/>
    <w:uiPriority w:val="34"/>
    <w:qFormat/>
    <w:rsid w:val="00737650"/>
    <w:pPr>
      <w:ind w:firstLineChars="200" w:firstLine="420"/>
    </w:pPr>
  </w:style>
  <w:style w:type="paragraph" w:styleId="a7">
    <w:name w:val="Balloon Text"/>
    <w:basedOn w:val="a"/>
    <w:link w:val="Char1"/>
    <w:uiPriority w:val="99"/>
    <w:semiHidden/>
    <w:unhideWhenUsed/>
    <w:rsid w:val="00585EC2"/>
    <w:rPr>
      <w:sz w:val="18"/>
      <w:szCs w:val="18"/>
    </w:rPr>
  </w:style>
  <w:style w:type="character" w:customStyle="1" w:styleId="Char1">
    <w:name w:val="批注框文本 Char"/>
    <w:basedOn w:val="a0"/>
    <w:link w:val="a7"/>
    <w:uiPriority w:val="99"/>
    <w:semiHidden/>
    <w:rsid w:val="00585EC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AB5A6-7D12-41ED-BA52-01B20F08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9</Pages>
  <Words>737</Words>
  <Characters>4206</Characters>
  <Application>Microsoft Office Word</Application>
  <DocSecurity>0</DocSecurity>
  <Lines>35</Lines>
  <Paragraphs>9</Paragraphs>
  <ScaleCrop>false</ScaleCrop>
  <Company>Sky123.Org</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32</cp:revision>
  <dcterms:created xsi:type="dcterms:W3CDTF">2013-08-09T09:42:00Z</dcterms:created>
  <dcterms:modified xsi:type="dcterms:W3CDTF">2014-02-20T05:51:00Z</dcterms:modified>
</cp:coreProperties>
</file>