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0320D" w14:textId="02125146" w:rsidR="006611ED" w:rsidRDefault="006611ED">
      <w:pPr>
        <w:rPr>
          <w:ins w:id="0" w:author="tony_wang" w:date="2015-01-29T11:42:00Z"/>
          <w:rFonts w:hint="eastAsia"/>
        </w:rPr>
      </w:pPr>
      <w:ins w:id="1" w:author="tony_wang" w:date="2015-01-29T11:42:00Z">
        <w:r>
          <w:t>R</w:t>
        </w:r>
        <w:r>
          <w:rPr>
            <w:rFonts w:hint="eastAsia"/>
          </w:rPr>
          <w:t>etrieval</w:t>
        </w:r>
        <w:r>
          <w:t xml:space="preserve"> </w:t>
        </w:r>
        <w:r>
          <w:rPr>
            <w:rFonts w:hint="eastAsia"/>
          </w:rPr>
          <w:t>翻译为</w:t>
        </w:r>
        <w:r>
          <w:rPr>
            <w:rFonts w:hint="eastAsia"/>
          </w:rPr>
          <w:t xml:space="preserve"> </w:t>
        </w:r>
        <w:r>
          <w:rPr>
            <w:rFonts w:hint="eastAsia"/>
          </w:rPr>
          <w:t>“检索”</w:t>
        </w:r>
      </w:ins>
    </w:p>
    <w:p w14:paraId="24564B4C" w14:textId="5C1C2A8A" w:rsidR="00285DBE" w:rsidRDefault="004D71CB">
      <w:r>
        <w:rPr>
          <w:rFonts w:hint="eastAsia"/>
        </w:rPr>
        <w:t>网络图片搜索的打包</w:t>
      </w:r>
      <w:del w:id="2" w:author="tony_wang" w:date="2015-01-29T11:42:00Z">
        <w:r w:rsidDel="00EA6484">
          <w:rPr>
            <w:rFonts w:hint="eastAsia"/>
          </w:rPr>
          <w:delText>回复</w:delText>
        </w:r>
      </w:del>
      <w:ins w:id="3" w:author="tony_wang" w:date="2015-01-29T11:42:00Z">
        <w:r w:rsidR="00EA6484">
          <w:rPr>
            <w:rFonts w:hint="eastAsia"/>
          </w:rPr>
          <w:t>检索</w:t>
        </w:r>
      </w:ins>
      <w:r>
        <w:rPr>
          <w:rFonts w:hint="eastAsia"/>
        </w:rPr>
        <w:t>模型</w:t>
      </w:r>
    </w:p>
    <w:p w14:paraId="1D937987" w14:textId="77777777" w:rsidR="004D71CB" w:rsidRDefault="004D71CB">
      <w:r>
        <w:rPr>
          <w:rFonts w:hint="eastAsia"/>
        </w:rPr>
        <w:t>摘要：</w:t>
      </w:r>
    </w:p>
    <w:p w14:paraId="3DA9FE7E" w14:textId="77777777" w:rsidR="00141B00" w:rsidRDefault="004D71CB">
      <w:commentRangeStart w:id="4"/>
      <w:r>
        <w:rPr>
          <w:rFonts w:hint="eastAsia"/>
        </w:rPr>
        <w:t>图片搜索排序近年来已经成为了一个有活力的搜索主题，并促进已有的基于图片元数据文本的网络图片搜索引擎的行为。</w:t>
      </w:r>
      <w:commentRangeEnd w:id="4"/>
      <w:r w:rsidR="00E76ED8">
        <w:rPr>
          <w:rStyle w:val="a7"/>
        </w:rPr>
        <w:commentReference w:id="4"/>
      </w:r>
      <w:commentRangeStart w:id="5"/>
      <w:r>
        <w:rPr>
          <w:rFonts w:hint="eastAsia"/>
        </w:rPr>
        <w:t>大量算法用于为大众搜索重排图片并争论这在特殊领域的查询并不是必选方案</w:t>
      </w:r>
      <w:commentRangeEnd w:id="5"/>
      <w:r w:rsidR="00E76ED8">
        <w:rPr>
          <w:rStyle w:val="a7"/>
        </w:rPr>
        <w:commentReference w:id="5"/>
      </w:r>
      <w:r>
        <w:rPr>
          <w:rFonts w:hint="eastAsia"/>
        </w:rPr>
        <w:t>，如</w:t>
      </w:r>
      <w:r w:rsidR="00622FA8">
        <w:rPr>
          <w:rFonts w:hint="eastAsia"/>
        </w:rPr>
        <w:t>对象</w:t>
      </w:r>
      <w:r>
        <w:rPr>
          <w:rFonts w:hint="eastAsia"/>
        </w:rPr>
        <w:t>搜索，因为图片重排算法被用于操纵整个图片，而不是图片的相关部分。</w:t>
      </w:r>
      <w:del w:id="6" w:author="tony_wang" w:date="2015-01-29T11:09:00Z">
        <w:r w:rsidR="00622FA8" w:rsidDel="00E76ED8">
          <w:rPr>
            <w:rFonts w:hint="eastAsia"/>
          </w:rPr>
          <w:delText>在这篇论文中</w:delText>
        </w:r>
      </w:del>
      <w:ins w:id="7" w:author="tony_wang" w:date="2015-01-29T11:09:00Z">
        <w:r w:rsidR="00E76ED8">
          <w:rPr>
            <w:rFonts w:hint="eastAsia"/>
          </w:rPr>
          <w:t>在</w:t>
        </w:r>
      </w:ins>
      <w:ins w:id="8" w:author="tony_wang" w:date="2015-01-29T11:10:00Z">
        <w:r w:rsidR="00E76ED8">
          <w:rPr>
            <w:rFonts w:hint="eastAsia"/>
          </w:rPr>
          <w:t>本文中</w:t>
        </w:r>
      </w:ins>
      <w:r w:rsidR="00622FA8">
        <w:rPr>
          <w:rFonts w:hint="eastAsia"/>
        </w:rPr>
        <w:t>，我们</w:t>
      </w:r>
      <w:commentRangeStart w:id="9"/>
      <w:r w:rsidR="00622FA8">
        <w:rPr>
          <w:rFonts w:hint="eastAsia"/>
        </w:rPr>
        <w:t>致力于</w:t>
      </w:r>
      <w:commentRangeEnd w:id="9"/>
      <w:r w:rsidR="00E76ED8">
        <w:rPr>
          <w:rStyle w:val="a7"/>
        </w:rPr>
        <w:commentReference w:id="9"/>
      </w:r>
      <w:r w:rsidR="00622FA8">
        <w:rPr>
          <w:rFonts w:hint="eastAsia"/>
        </w:rPr>
        <w:t>为对象搜索的图片搜索引擎提供一种对象打包的回复模型。首先，我们运用</w:t>
      </w:r>
      <w:del w:id="10" w:author="tony_wang" w:date="2015-01-29T11:18:00Z">
        <w:r w:rsidR="00622FA8" w:rsidDel="00BE4C31">
          <w:rPr>
            <w:rFonts w:hint="eastAsia"/>
          </w:rPr>
          <w:delText>一个</w:delText>
        </w:r>
      </w:del>
      <w:ins w:id="11" w:author="tony_wang" w:date="2015-01-29T11:18:00Z">
        <w:r w:rsidR="00BE4C31">
          <w:rPr>
            <w:rFonts w:hint="eastAsia"/>
          </w:rPr>
          <w:t>一种</w:t>
        </w:r>
      </w:ins>
      <w:del w:id="12" w:author="tony_wang" w:date="2015-01-29T11:21:00Z">
        <w:r w:rsidR="00622FA8" w:rsidDel="00BE4C31">
          <w:rPr>
            <w:rFonts w:hint="eastAsia"/>
          </w:rPr>
          <w:delText>普通算法</w:delText>
        </w:r>
      </w:del>
      <w:ins w:id="13" w:author="tony_wang" w:date="2015-01-29T11:21:00Z">
        <w:r w:rsidR="00BE4C31">
          <w:rPr>
            <w:rFonts w:hint="eastAsia"/>
          </w:rPr>
          <w:t>公共对象发现算法</w:t>
        </w:r>
      </w:ins>
      <w:ins w:id="14" w:author="tony_wang" w:date="2015-01-29T11:25:00Z">
        <w:r w:rsidR="00C70E88">
          <w:rPr>
            <w:rFonts w:hint="eastAsia"/>
          </w:rPr>
          <w:t>通过基于文本的图像搜索引擎</w:t>
        </w:r>
      </w:ins>
      <w:del w:id="15" w:author="tony_wang" w:date="2015-01-29T11:17:00Z">
        <w:r w:rsidR="00622FA8" w:rsidDel="00BE4C31">
          <w:rPr>
            <w:rFonts w:hint="eastAsia"/>
          </w:rPr>
          <w:delText>来</w:delText>
        </w:r>
      </w:del>
      <w:r w:rsidR="00622FA8">
        <w:rPr>
          <w:rFonts w:hint="eastAsia"/>
        </w:rPr>
        <w:t>从</w:t>
      </w:r>
      <w:del w:id="16" w:author="tony_wang" w:date="2015-01-29T11:25:00Z">
        <w:r w:rsidR="00622FA8" w:rsidDel="00C70E88">
          <w:rPr>
            <w:rFonts w:hint="eastAsia"/>
          </w:rPr>
          <w:delText>基于</w:delText>
        </w:r>
        <w:commentRangeStart w:id="17"/>
        <w:r w:rsidR="00622FA8" w:rsidDel="00C70E88">
          <w:rPr>
            <w:rFonts w:hint="eastAsia"/>
          </w:rPr>
          <w:delText>图片元数据</w:delText>
        </w:r>
      </w:del>
      <w:commentRangeEnd w:id="17"/>
      <w:r w:rsidR="004F4EE7">
        <w:rPr>
          <w:rStyle w:val="a7"/>
        </w:rPr>
        <w:commentReference w:id="17"/>
      </w:r>
      <w:del w:id="18" w:author="tony_wang" w:date="2015-01-29T11:25:00Z">
        <w:r w:rsidR="00622FA8" w:rsidDel="00C70E88">
          <w:rPr>
            <w:rFonts w:hint="eastAsia"/>
          </w:rPr>
          <w:delText>的图片搜索引擎</w:delText>
        </w:r>
      </w:del>
      <w:r w:rsidR="00622FA8">
        <w:rPr>
          <w:rFonts w:hint="eastAsia"/>
        </w:rPr>
        <w:t>返回的结果中查找查询相关对象。</w:t>
      </w:r>
      <w:commentRangeStart w:id="19"/>
      <w:r w:rsidR="00622FA8">
        <w:rPr>
          <w:rFonts w:hint="eastAsia"/>
        </w:rPr>
        <w:t>然后，</w:t>
      </w:r>
      <w:r w:rsidR="00141B00">
        <w:t>查询返回的图片集会以基于排序方法驱动的查询相关对象的语言模型呈现。</w:t>
      </w:r>
      <w:commentRangeEnd w:id="19"/>
      <w:r w:rsidR="004F4EE7">
        <w:rPr>
          <w:rStyle w:val="a7"/>
        </w:rPr>
        <w:commentReference w:id="19"/>
      </w:r>
      <w:r w:rsidR="00141B00">
        <w:t>因为</w:t>
      </w:r>
      <w:commentRangeStart w:id="20"/>
      <w:r w:rsidR="00141B00">
        <w:t>常用对象查询</w:t>
      </w:r>
      <w:commentRangeEnd w:id="20"/>
      <w:r w:rsidR="004F4EE7">
        <w:rPr>
          <w:rStyle w:val="a7"/>
        </w:rPr>
        <w:commentReference w:id="20"/>
      </w:r>
      <w:r w:rsidR="00141B00">
        <w:t>时不可靠的且有很多额外干扰，</w:t>
      </w:r>
      <w:commentRangeStart w:id="21"/>
      <w:r w:rsidR="00141B00">
        <w:t>我们的目的是通过一个线性模型合并查找到</w:t>
      </w:r>
      <w:r w:rsidR="00141B00">
        <w:rPr>
          <w:rFonts w:hint="eastAsia"/>
        </w:rPr>
        <w:t>的对象</w:t>
      </w:r>
      <w:commentRangeEnd w:id="21"/>
      <w:r w:rsidR="004F4EE7">
        <w:rPr>
          <w:rStyle w:val="a7"/>
        </w:rPr>
        <w:commentReference w:id="21"/>
      </w:r>
      <w:r w:rsidR="00141B00">
        <w:rPr>
          <w:rFonts w:hint="eastAsia"/>
        </w:rPr>
        <w:t>（例如长度，位置等等）到排序结果中，</w:t>
      </w:r>
      <w:commentRangeStart w:id="22"/>
      <w:r w:rsidR="00141B00">
        <w:rPr>
          <w:rFonts w:hint="eastAsia"/>
        </w:rPr>
        <w:t>且对象属性的体积可被控制</w:t>
      </w:r>
      <w:commentRangeEnd w:id="22"/>
      <w:r w:rsidR="004F4EE7">
        <w:rPr>
          <w:rStyle w:val="a7"/>
        </w:rPr>
        <w:commentReference w:id="22"/>
      </w:r>
      <w:r w:rsidR="00141B00">
        <w:rPr>
          <w:rFonts w:hint="eastAsia"/>
        </w:rPr>
        <w:t>。包括对象查询的两个网络查询数据库结果集的实验演示了我们的方法优化已有的排序方法</w:t>
      </w:r>
      <w:r w:rsidR="007F4B9F">
        <w:rPr>
          <w:rFonts w:hint="eastAsia"/>
        </w:rPr>
        <w:t>。</w:t>
      </w:r>
    </w:p>
    <w:p w14:paraId="3D95086E" w14:textId="77777777" w:rsidR="007F4B9F" w:rsidRDefault="00F9619C">
      <w:r>
        <w:rPr>
          <w:rFonts w:hint="eastAsia"/>
        </w:rPr>
        <w:t>分类及对象描述者：</w:t>
      </w:r>
    </w:p>
    <w:p w14:paraId="197149F1" w14:textId="77777777" w:rsidR="00CA14A3" w:rsidRDefault="00CA14A3">
      <w:r>
        <w:t>常规条款：</w:t>
      </w:r>
    </w:p>
    <w:p w14:paraId="2A2E5E32" w14:textId="77777777" w:rsidR="00CA14A3" w:rsidRDefault="00CA14A3">
      <w:r>
        <w:t>允许在整个工作过程中为了个人和团体项目需要进行软件或硬件的拷贝而不支付费用是被允许的</w:t>
      </w:r>
      <w:r w:rsidR="00EF7844">
        <w:rPr>
          <w:rFonts w:hint="eastAsia"/>
        </w:rPr>
        <w:t>，不可违背首页的注意事项将拷贝用于经济利益。</w:t>
      </w:r>
      <w:r w:rsidR="00452692">
        <w:rPr>
          <w:rFonts w:hint="eastAsia"/>
        </w:rPr>
        <w:t>否则拷贝、出版和用于服务器需提供特殊凭证和费用</w:t>
      </w:r>
      <w:r w:rsidR="001B5010">
        <w:rPr>
          <w:rFonts w:hint="eastAsia"/>
        </w:rPr>
        <w:t>。</w:t>
      </w:r>
    </w:p>
    <w:p w14:paraId="4FE06E1E" w14:textId="77777777" w:rsidR="001B5010" w:rsidRDefault="001B5010">
      <w:r>
        <w:t>关键词：</w:t>
      </w:r>
    </w:p>
    <w:p w14:paraId="6FED5973" w14:textId="77777777" w:rsidR="001B5010" w:rsidRDefault="001B5010">
      <w:r>
        <w:t>图片搜索排序、监督排序、对象打包模型、恢复模型</w:t>
      </w:r>
    </w:p>
    <w:p w14:paraId="7F8D87D6" w14:textId="73F40484" w:rsidR="002B5E1C" w:rsidRDefault="002B5E1C" w:rsidP="009D5610">
      <w:pPr>
        <w:pStyle w:val="a5"/>
        <w:numPr>
          <w:ilvl w:val="0"/>
          <w:numId w:val="1"/>
        </w:numPr>
        <w:ind w:firstLineChars="0"/>
      </w:pPr>
      <w:commentRangeStart w:id="23"/>
      <w:del w:id="24" w:author="tony_wang" w:date="2015-01-29T11:35:00Z">
        <w:r w:rsidDel="00433764">
          <w:delText>简介</w:delText>
        </w:r>
      </w:del>
      <w:commentRangeEnd w:id="23"/>
      <w:r w:rsidR="00433764">
        <w:rPr>
          <w:rStyle w:val="a7"/>
        </w:rPr>
        <w:commentReference w:id="23"/>
      </w:r>
      <w:ins w:id="25" w:author="tony_wang" w:date="2015-01-29T11:35:00Z">
        <w:r w:rsidR="00433764">
          <w:rPr>
            <w:rFonts w:hint="eastAsia"/>
          </w:rPr>
          <w:t>引言</w:t>
        </w:r>
      </w:ins>
    </w:p>
    <w:p w14:paraId="73A10EB5" w14:textId="486763E4" w:rsidR="008C73DB" w:rsidRDefault="009D5610" w:rsidP="008C73DB">
      <w:pPr>
        <w:pStyle w:val="a5"/>
        <w:ind w:firstLineChars="0" w:firstLine="360"/>
      </w:pPr>
      <w:r>
        <w:t>作为主要的图片搜索引擎</w:t>
      </w:r>
      <w:r>
        <w:rPr>
          <w:rFonts w:hint="eastAsia"/>
        </w:rPr>
        <w:t>，索引和排序主要基于相关文本信息，这通常</w:t>
      </w:r>
      <w:ins w:id="26" w:author="tony_wang" w:date="2015-01-29T11:39:00Z">
        <w:r w:rsidR="006611ED">
          <w:rPr>
            <w:rFonts w:hint="eastAsia"/>
          </w:rPr>
          <w:t>会</w:t>
        </w:r>
      </w:ins>
      <w:r>
        <w:rPr>
          <w:rFonts w:hint="eastAsia"/>
        </w:rPr>
        <w:t>导致关联不紧密的结果返回给用户。这是由于图片内容和文本描述不匹配</w:t>
      </w:r>
      <w:r w:rsidR="00083A87">
        <w:rPr>
          <w:rFonts w:hint="eastAsia"/>
        </w:rPr>
        <w:t>。</w:t>
      </w:r>
      <w:r w:rsidR="008C73DB">
        <w:rPr>
          <w:rFonts w:hint="eastAsia"/>
        </w:rPr>
        <w:t>图片搜索排序在多媒体</w:t>
      </w:r>
      <w:del w:id="27" w:author="tony_wang" w:date="2015-01-29T11:42:00Z">
        <w:r w:rsidR="008C73DB" w:rsidDel="00EA6484">
          <w:rPr>
            <w:rFonts w:hint="eastAsia"/>
          </w:rPr>
          <w:delText>、恢复</w:delText>
        </w:r>
      </w:del>
      <w:ins w:id="28" w:author="tony_wang" w:date="2015-01-29T11:42:00Z">
        <w:r w:rsidR="00EA6484">
          <w:rPr>
            <w:rFonts w:hint="eastAsia"/>
          </w:rPr>
          <w:t>检索</w:t>
        </w:r>
      </w:ins>
      <w:r w:rsidR="008C73DB">
        <w:rPr>
          <w:rFonts w:hint="eastAsia"/>
        </w:rPr>
        <w:t>方面已经是一个热门搜索主题，目标是重新定义基于图片</w:t>
      </w:r>
      <w:del w:id="29" w:author="tony_wang" w:date="2015-01-29T11:45:00Z">
        <w:r w:rsidR="008C73DB" w:rsidDel="00EA6484">
          <w:rPr>
            <w:rFonts w:hint="eastAsia"/>
          </w:rPr>
          <w:delText>常规</w:delText>
        </w:r>
      </w:del>
      <w:ins w:id="30" w:author="tony_wang" w:date="2015-01-29T11:45:00Z">
        <w:r w:rsidR="00EA6484">
          <w:rPr>
            <w:rFonts w:hint="eastAsia"/>
          </w:rPr>
          <w:t>可视</w:t>
        </w:r>
      </w:ins>
      <w:r w:rsidR="008C73DB">
        <w:rPr>
          <w:rFonts w:hint="eastAsia"/>
        </w:rPr>
        <w:t>内容的文本搜索结果。</w:t>
      </w:r>
    </w:p>
    <w:p w14:paraId="04BE1A3D" w14:textId="7D03D68B" w:rsidR="008C73DB" w:rsidRDefault="008C73DB" w:rsidP="008C73DB">
      <w:pPr>
        <w:pStyle w:val="a5"/>
        <w:ind w:firstLineChars="0" w:firstLine="360"/>
      </w:pPr>
      <w:r>
        <w:t>现有的再排序方法几乎全部是基于</w:t>
      </w:r>
      <w:commentRangeStart w:id="31"/>
      <w:del w:id="32" w:author="tony_wang" w:date="2015-01-29T11:49:00Z">
        <w:r w:rsidDel="00EA6484">
          <w:delText>假设簇</w:delText>
        </w:r>
      </w:del>
      <w:commentRangeEnd w:id="31"/>
      <w:r w:rsidR="00EA6484">
        <w:rPr>
          <w:rStyle w:val="a7"/>
        </w:rPr>
        <w:commentReference w:id="31"/>
      </w:r>
      <w:ins w:id="33" w:author="tony_wang" w:date="2015-01-29T11:49:00Z">
        <w:r w:rsidR="00EA6484">
          <w:rPr>
            <w:rFonts w:hint="eastAsia"/>
          </w:rPr>
          <w:t>聚类假设</w:t>
        </w:r>
      </w:ins>
      <w:r>
        <w:t>和</w:t>
      </w:r>
      <w:commentRangeStart w:id="34"/>
      <w:r>
        <w:t>PRF</w:t>
      </w:r>
      <w:commentRangeEnd w:id="34"/>
      <w:r w:rsidR="00EA6484">
        <w:rPr>
          <w:rStyle w:val="a7"/>
        </w:rPr>
        <w:commentReference w:id="34"/>
      </w:r>
      <w:r>
        <w:t>假设。</w:t>
      </w:r>
      <w:r w:rsidR="00707D1C">
        <w:t>假设簇认为相关图片在视觉上相似而不相关图片有不同的</w:t>
      </w:r>
      <w:commentRangeStart w:id="35"/>
      <w:r w:rsidR="00707D1C">
        <w:t>外贸</w:t>
      </w:r>
      <w:commentRangeEnd w:id="35"/>
      <w:r w:rsidR="00301777">
        <w:rPr>
          <w:rStyle w:val="a7"/>
        </w:rPr>
        <w:commentReference w:id="35"/>
      </w:r>
      <w:r w:rsidR="00707D1C">
        <w:t>。这在大多数基于相似图形的图片重拍算法中被广泛</w:t>
      </w:r>
      <w:del w:id="36" w:author="tony_wang" w:date="2015-01-29T11:52:00Z">
        <w:r w:rsidR="00707D1C" w:rsidDel="00301777">
          <w:delText>接受</w:delText>
        </w:r>
      </w:del>
      <w:ins w:id="37" w:author="tony_wang" w:date="2015-01-29T11:52:00Z">
        <w:r w:rsidR="00301777">
          <w:rPr>
            <w:rFonts w:hint="eastAsia"/>
          </w:rPr>
          <w:t>采用</w:t>
        </w:r>
      </w:ins>
      <w:r w:rsidR="00707D1C">
        <w:t>。</w:t>
      </w:r>
      <w:r w:rsidR="004033B4">
        <w:t>在</w:t>
      </w:r>
      <w:r w:rsidR="004033B4">
        <w:t>PRF</w:t>
      </w:r>
      <w:r w:rsidR="004033B4">
        <w:t>假设中，以顶部文字搜索结果排序的图片被认为是伪相关的，这可以用来进行一个或多个分类。当这些假设被证明在前期工作中是有效的，我们可以看出他们并不是十分合适对象搜索，因为用户可能搜索到包含一个对象（例如汽车）的图片。对于这部分搜索，用户关心的图片可能只有一部分关联与搜索。换句话说，只有一部分图片和搜索有关联而其他图片则是不相关的。并且，簇假设和</w:t>
      </w:r>
      <w:r w:rsidR="004033B4">
        <w:t>PRF</w:t>
      </w:r>
      <w:r w:rsidR="004033B4">
        <w:t>假设都作用于整张图片，不能有效地从最初的文本搜索结果中检索出有效信息。</w:t>
      </w:r>
    </w:p>
    <w:p w14:paraId="0C01399B" w14:textId="38A1E257" w:rsidR="00B710C0" w:rsidRDefault="00B710C0" w:rsidP="008C73DB">
      <w:pPr>
        <w:pStyle w:val="a5"/>
        <w:ind w:firstLineChars="0" w:firstLine="360"/>
      </w:pPr>
      <w:commentRangeStart w:id="38"/>
      <w:r>
        <w:t>场景</w:t>
      </w:r>
      <w:r>
        <w:t>1</w:t>
      </w:r>
      <w:r>
        <w:t>展示了</w:t>
      </w:r>
      <w:r>
        <w:t>“</w:t>
      </w:r>
      <w:r>
        <w:t>埃菲尔铁塔</w:t>
      </w:r>
      <w:r>
        <w:t>”</w:t>
      </w:r>
      <w:r>
        <w:t>的搜索实力</w:t>
      </w:r>
      <w:commentRangeEnd w:id="38"/>
      <w:r w:rsidR="00301777">
        <w:rPr>
          <w:rStyle w:val="a7"/>
        </w:rPr>
        <w:commentReference w:id="38"/>
      </w:r>
      <w:r>
        <w:t>。上</w:t>
      </w:r>
      <w:ins w:id="39" w:author="tony_wang" w:date="2015-01-29T13:27:00Z">
        <w:r w:rsidR="00BF4E6A">
          <w:rPr>
            <w:rFonts w:hint="eastAsia"/>
          </w:rPr>
          <w:t>面</w:t>
        </w:r>
      </w:ins>
      <w:r>
        <w:t>一行是文本搜索引擎的结果，下</w:t>
      </w:r>
      <w:ins w:id="40" w:author="tony_wang" w:date="2015-01-29T13:27:00Z">
        <w:r w:rsidR="00BF4E6A">
          <w:rPr>
            <w:rFonts w:hint="eastAsia"/>
          </w:rPr>
          <w:t>面</w:t>
        </w:r>
      </w:ins>
      <w:r>
        <w:t>一行是</w:t>
      </w:r>
      <w:r>
        <w:t>PRF</w:t>
      </w:r>
      <w:r>
        <w:t>假设的排序结果，第一张图片是</w:t>
      </w:r>
      <w:del w:id="41" w:author="tony_wang" w:date="2015-01-29T13:31:00Z">
        <w:r w:rsidDel="004334A1">
          <w:delText>正确示例</w:delText>
        </w:r>
      </w:del>
      <w:ins w:id="42" w:author="tony_wang" w:date="2015-01-29T13:31:00Z">
        <w:r w:rsidR="004334A1">
          <w:rPr>
            <w:rFonts w:hint="eastAsia"/>
          </w:rPr>
          <w:t>正样例</w:t>
        </w:r>
      </w:ins>
      <w:r>
        <w:t>。在这个示例中，两个不相关图片被</w:t>
      </w:r>
      <w:del w:id="43" w:author="tony_wang" w:date="2015-01-29T13:33:00Z">
        <w:r w:rsidDel="00903168">
          <w:delText>提至顶部</w:delText>
        </w:r>
      </w:del>
      <w:ins w:id="44" w:author="tony_wang" w:date="2015-01-29T13:33:00Z">
        <w:r w:rsidR="00903168">
          <w:rPr>
            <w:rFonts w:hint="eastAsia"/>
          </w:rPr>
          <w:t>排在前列</w:t>
        </w:r>
      </w:ins>
      <w:r>
        <w:t>，因为图片</w:t>
      </w:r>
      <w:r>
        <w:t>F</w:t>
      </w:r>
      <w:r>
        <w:t>和图片</w:t>
      </w:r>
      <w:r>
        <w:t>D</w:t>
      </w:r>
      <w:r>
        <w:t>相似于图片</w:t>
      </w:r>
      <w:r>
        <w:t>A</w:t>
      </w:r>
      <w:r>
        <w:t>。</w:t>
      </w:r>
    </w:p>
    <w:p w14:paraId="260B9F90" w14:textId="34E953FD" w:rsidR="00B710C0" w:rsidRDefault="00B710C0" w:rsidP="008C73DB">
      <w:pPr>
        <w:pStyle w:val="a5"/>
        <w:ind w:firstLineChars="0" w:firstLine="360"/>
      </w:pPr>
      <w:r>
        <w:t>我们假设问题主要源于基于以上假设的现有排序方法使用了整张图片视觉上的相似处，如数字</w:t>
      </w:r>
      <w:r>
        <w:t>3</w:t>
      </w:r>
      <w:r>
        <w:t>和</w:t>
      </w:r>
      <w:r>
        <w:t>37</w:t>
      </w:r>
      <w:r>
        <w:t>的直方图。但是，作为对象搜索，用户倾向于的图片结果包含了搜索对象，包括人脸，标志，动物，建筑物和工业产品，如果图片只有一部分相关于搜索对象就可以说是相关的。所以，基于整张图片的假设太过严格。居于以上示例，我们发现如果排序算法基于对象级别可能会获得更好的结果，所以图片</w:t>
      </w:r>
      <w:r>
        <w:t>B</w:t>
      </w:r>
      <w:r>
        <w:t>、</w:t>
      </w:r>
      <w:r>
        <w:t>C</w:t>
      </w:r>
      <w:r>
        <w:t>、</w:t>
      </w:r>
      <w:r>
        <w:t>E</w:t>
      </w:r>
      <w:r>
        <w:t>包含了埃菲尔铁塔但是</w:t>
      </w:r>
      <w:del w:id="45" w:author="tony_wang" w:date="2015-01-29T13:36:00Z">
        <w:r w:rsidDel="00903168">
          <w:delText>任然</w:delText>
        </w:r>
      </w:del>
      <w:ins w:id="46" w:author="tony_wang" w:date="2015-01-29T13:36:00Z">
        <w:r w:rsidR="00903168">
          <w:rPr>
            <w:rFonts w:hint="eastAsia"/>
          </w:rPr>
          <w:t>仍然</w:t>
        </w:r>
      </w:ins>
      <w:r>
        <w:t>有不同的观点可供选择。</w:t>
      </w:r>
    </w:p>
    <w:p w14:paraId="26F53041" w14:textId="77777777" w:rsidR="00111160" w:rsidRDefault="00111160" w:rsidP="008C73DB">
      <w:pPr>
        <w:pStyle w:val="a5"/>
        <w:ind w:firstLineChars="0" w:firstLine="360"/>
      </w:pPr>
      <w:r>
        <w:t>因此，我们的目的是开发一套对象打包</w:t>
      </w:r>
      <w:r>
        <w:rPr>
          <w:rFonts w:hint="eastAsia"/>
        </w:rPr>
        <w:t>回发模型来代表查询对象并且返回的图片结果作为基于包含对象</w:t>
      </w:r>
      <w:commentRangeStart w:id="47"/>
      <w:r>
        <w:rPr>
          <w:rFonts w:hint="eastAsia"/>
        </w:rPr>
        <w:t>外贸</w:t>
      </w:r>
      <w:commentRangeEnd w:id="47"/>
      <w:r w:rsidR="00903168">
        <w:rPr>
          <w:rStyle w:val="a7"/>
        </w:rPr>
        <w:commentReference w:id="47"/>
      </w:r>
      <w:r>
        <w:rPr>
          <w:rFonts w:hint="eastAsia"/>
        </w:rPr>
        <w:t>的语言模型。</w:t>
      </w:r>
      <w:r w:rsidR="005044C8">
        <w:rPr>
          <w:rFonts w:hint="eastAsia"/>
        </w:rPr>
        <w:t>为了使模型更多地关注与查询相关对象而忽略其他干扰如背景，我们以查询相关对象的单词代表图片和查询语</w:t>
      </w:r>
      <w:bookmarkStart w:id="48" w:name="_GoBack"/>
      <w:bookmarkEnd w:id="48"/>
      <w:r w:rsidR="005044C8">
        <w:rPr>
          <w:rFonts w:hint="eastAsia"/>
        </w:rPr>
        <w:t>言模型</w:t>
      </w:r>
      <w:r w:rsidR="00922D53">
        <w:rPr>
          <w:rFonts w:hint="eastAsia"/>
        </w:rPr>
        <w:t>。</w:t>
      </w:r>
    </w:p>
    <w:p w14:paraId="2748F865" w14:textId="77777777" w:rsidR="00922D53" w:rsidRDefault="00922D53" w:rsidP="008C73DB">
      <w:pPr>
        <w:pStyle w:val="a5"/>
        <w:ind w:firstLineChars="0" w:firstLine="360"/>
      </w:pPr>
      <w:r>
        <w:lastRenderedPageBreak/>
        <w:t>为了建立这样一个查询相关对象词汇表，我们扩展了迭代链接分析方法尝试将一组图片与常用对象关联。因为文本搜索的初始排序可更有效得以提供图片关联对象的信息，我们利用这个特性来提升算法，考虑</w:t>
      </w:r>
      <w:r w:rsidR="00BC5765">
        <w:t>文本搜索排序作为页面排序的先行版本以此区分不同排序位置的图片。尽管具体查询对象这很有效，但负责的情景下无法有效提供信息并可能导致不相关</w:t>
      </w:r>
      <w:r w:rsidR="00E23330">
        <w:rPr>
          <w:rFonts w:hint="eastAsia"/>
        </w:rPr>
        <w:t>。</w:t>
      </w:r>
    </w:p>
    <w:p w14:paraId="356DF8CF" w14:textId="77777777" w:rsidR="00E23330" w:rsidRDefault="00E23330" w:rsidP="008C73DB">
      <w:pPr>
        <w:pStyle w:val="a5"/>
        <w:ind w:firstLineChars="0" w:firstLine="360"/>
      </w:pPr>
      <w:r>
        <w:t>为了预估发现查询对象的关联性和证据，我们建立了一组属性，包括位置、尺寸和通常包含在图片中的对象密度的。这些属性被集成到回发模型中以建立线性权重排序算法。权重可以从人类标记的训练集</w:t>
      </w:r>
      <w:r>
        <w:rPr>
          <w:rFonts w:hint="eastAsia"/>
        </w:rPr>
        <w:t>R</w:t>
      </w:r>
      <w:r>
        <w:t>ankSVM</w:t>
      </w:r>
      <w:r>
        <w:t>中获取。</w:t>
      </w:r>
    </w:p>
    <w:p w14:paraId="56EEE6ED" w14:textId="77777777" w:rsidR="00E23330" w:rsidRDefault="00E23330" w:rsidP="008C73DB">
      <w:pPr>
        <w:pStyle w:val="a5"/>
        <w:ind w:firstLineChars="0" w:firstLine="360"/>
      </w:pPr>
      <w:r>
        <w:t>目标方法以两个公共的网络请求数据集来评估。一个查询包含已命名的人查询，另一个则包含其他对象查询，结果表明打包回发对象模型在所有重排序方法中表现最为出色。在</w:t>
      </w:r>
      <w:r>
        <w:t>MVP</w:t>
      </w:r>
      <w:r>
        <w:t>查询方面提升了搜索引擎</w:t>
      </w:r>
      <w:r>
        <w:t>39.52%</w:t>
      </w:r>
      <w:r>
        <w:t>的准确性，</w:t>
      </w:r>
      <w:r w:rsidR="00525648">
        <w:t>国家艺术重排方法提升了</w:t>
      </w:r>
      <w:r w:rsidR="00525648">
        <w:t>6.84%</w:t>
      </w:r>
      <w:r w:rsidR="00525648">
        <w:t>。</w:t>
      </w:r>
    </w:p>
    <w:p w14:paraId="261E081D" w14:textId="77777777" w:rsidR="00525648" w:rsidRDefault="00070C9D" w:rsidP="008C73DB">
      <w:pPr>
        <w:pStyle w:val="a5"/>
        <w:ind w:firstLineChars="0" w:firstLine="360"/>
      </w:pPr>
      <w:r>
        <w:rPr>
          <w:rFonts w:hint="eastAsia"/>
        </w:rPr>
        <w:t>论文剩余部分按下列方式组织。在第二章中回顾图片搜索重排的相关工作之后，基于对象的图片回发和普通对象。第三章以一个说明性的示例我们描述目标对象打包回发模型。第四章展示了实验成果和方法分析。第五章中，我们以卓越的结论和一系列工作计划结束论文。</w:t>
      </w:r>
    </w:p>
    <w:p w14:paraId="6929F73B" w14:textId="77777777" w:rsidR="00070C9D" w:rsidRDefault="00070C9D" w:rsidP="00070C9D"/>
    <w:p w14:paraId="09FE8334" w14:textId="77777777" w:rsidR="00070C9D" w:rsidRDefault="00070C9D" w:rsidP="00070C9D">
      <w:pPr>
        <w:pStyle w:val="a5"/>
        <w:numPr>
          <w:ilvl w:val="0"/>
          <w:numId w:val="1"/>
        </w:numPr>
        <w:ind w:firstLineChars="0"/>
      </w:pPr>
      <w:r>
        <w:t>相关工作</w:t>
      </w:r>
    </w:p>
    <w:p w14:paraId="03FC2388" w14:textId="77777777" w:rsidR="00070C9D" w:rsidRDefault="00070C9D" w:rsidP="00070C9D">
      <w:pPr>
        <w:ind w:firstLine="360"/>
      </w:pPr>
      <w:r>
        <w:t>在这个章节，我们将回顾图片搜索重排的相关工作，基于对象的图片回发和普通对象</w:t>
      </w:r>
    </w:p>
    <w:p w14:paraId="7AEBD060" w14:textId="77777777" w:rsidR="00070C9D" w:rsidRDefault="00070C9D" w:rsidP="00070C9D">
      <w:r>
        <w:t>索并并对我们论文的成果做出定位。</w:t>
      </w:r>
    </w:p>
    <w:p w14:paraId="43A5E704" w14:textId="77777777" w:rsidR="00070C9D" w:rsidRDefault="00070C9D" w:rsidP="00070C9D">
      <w:r>
        <w:tab/>
      </w:r>
      <w:r>
        <w:t>图片搜索重排。已有</w:t>
      </w:r>
      <w:r>
        <w:rPr>
          <w:rFonts w:hint="eastAsia"/>
        </w:rPr>
        <w:t>的图片重排方法可以大致分为监督类和无监督类。物件都重排方法最多的是居于原始文本搜索结果结构的假设，其中最终名的是假设簇和</w:t>
      </w:r>
      <w:r>
        <w:rPr>
          <w:rFonts w:hint="eastAsia"/>
        </w:rPr>
        <w:t>PRF</w:t>
      </w:r>
      <w:r>
        <w:rPr>
          <w:rFonts w:hint="eastAsia"/>
        </w:rPr>
        <w:t>假设。假设簇认为相关图片在视觉上是相关的而非相关图片在视觉上是非相关的。因为假设可以很自然地在图片结构中展示，大部分基于图片的重排方法都致力于以不同观点阐释这个观点。特殊的是在这些方法中，</w:t>
      </w:r>
      <w:r w:rsidR="002F06F0">
        <w:rPr>
          <w:rFonts w:hint="eastAsia"/>
        </w:rPr>
        <w:t>图片</w:t>
      </w:r>
      <w:r>
        <w:rPr>
          <w:rFonts w:hint="eastAsia"/>
        </w:rPr>
        <w:t>首先作为</w:t>
      </w:r>
      <w:r w:rsidR="002F06F0">
        <w:rPr>
          <w:rFonts w:hint="eastAsia"/>
        </w:rPr>
        <w:t>图形的</w:t>
      </w:r>
      <w:r>
        <w:rPr>
          <w:rFonts w:hint="eastAsia"/>
        </w:rPr>
        <w:t>节点建立，边缘是相似的。图片搜索重排可以通过排序点达到。这些方法的最主要弊端就是视觉相似度是很难建立的。而都以整张图片为图片相似特定为基石，这不能很好地处理对象查询，因为图片相似度应当与相关对象进行比较。第二种</w:t>
      </w:r>
      <w:r>
        <w:rPr>
          <w:rFonts w:hint="eastAsia"/>
        </w:rPr>
        <w:t>PRF</w:t>
      </w:r>
      <w:r>
        <w:rPr>
          <w:rFonts w:hint="eastAsia"/>
        </w:rPr>
        <w:t>假设，</w:t>
      </w:r>
      <w:r w:rsidR="005F2476">
        <w:rPr>
          <w:rFonts w:hint="eastAsia"/>
        </w:rPr>
        <w:t>严格假设文本搜索排序顶部的图片关联于查询。基于此假设的大量重排模型查找排序在顶部的图片的分类，用这些分类去为图片排序。</w:t>
      </w:r>
      <w:r w:rsidR="002F06F0">
        <w:rPr>
          <w:rFonts w:hint="eastAsia"/>
        </w:rPr>
        <w:t>因为分类基本都是居于整张图片而不是图片中的对象，这些方法在对象查询中的表现差强人意。</w:t>
      </w:r>
    </w:p>
    <w:p w14:paraId="4E9C4CE9" w14:textId="77777777" w:rsidR="002F06F0" w:rsidRDefault="002F06F0" w:rsidP="00070C9D">
      <w:r>
        <w:tab/>
      </w:r>
      <w:r>
        <w:t>我们的排序算法用人类标记来搭建重排模型以便更好的关联用户知觉。</w:t>
      </w:r>
      <w:r w:rsidR="00BA172E">
        <w:t>不同方法见的最大区别是如何趋势</w:t>
      </w:r>
      <w:r w:rsidR="00C32004">
        <w:t>文本</w:t>
      </w:r>
      <w:r w:rsidR="00BA172E">
        <w:t>结果和不同模型的图片之间的特点关联。</w:t>
      </w:r>
      <w:r w:rsidR="00A67B31">
        <w:t>重排特点通常是根据作者在图片搜索问题的领域知识手动设计的。</w:t>
      </w:r>
      <w:r w:rsidR="00431E67">
        <w:t>我们的重排序方法的特点是通过接受大龄分类不同文本排序的图片重要性自动执行的。我们的目标方法遵循监督排序方法，但两个主要贡献是扩展了已有的工作。</w:t>
      </w:r>
      <w:r w:rsidR="0013533E">
        <w:t>首先，我们不像已有方对整张图片进行操作。</w:t>
      </w:r>
      <w:r w:rsidR="00CD1B50">
        <w:t>我们建立了对象模型以便排序过程可悲查询相关对象捕获。第二，在我们的工作中，我们并未尝试合并不同排序特点来创建方法。而是集中于学习打包回发对象模型的参数，而参数表明了对象</w:t>
      </w:r>
      <w:r w:rsidR="00A16357">
        <w:t>的无用</w:t>
      </w:r>
      <w:r w:rsidR="00CD1B50">
        <w:t>属性。</w:t>
      </w:r>
    </w:p>
    <w:p w14:paraId="5D3F52EC" w14:textId="77777777" w:rsidR="00FB43FC" w:rsidRDefault="00FB43FC" w:rsidP="00070C9D">
      <w:r>
        <w:tab/>
      </w:r>
      <w:r w:rsidR="00D37C25">
        <w:t>基于对象的图片回发。基于对象的图片回发是一个很好的研究点，因为用户通常只提供一个查询图片，而兴趣点则通过植入一个黑盒分辨。在过去不同的方法运用于不同的目的。数据库中的图片对象被标记他憨厚用图片、文本和图形标记。图片被分为小的范围，查询对象基于查询范围用</w:t>
      </w:r>
      <w:r w:rsidR="00D37C25">
        <w:t>LSA</w:t>
      </w:r>
      <w:r w:rsidR="00D37C25">
        <w:t>算法建模。图片呈现为打包的常用词汇，</w:t>
      </w:r>
      <w:r w:rsidR="000C436D">
        <w:t>用户获取信息回发的语言模型对图片进行排序。作者认为对象上下文也是重要的，常用词汇定位的对象范围外部区域也应在回发过程中被考虑到。我们论文的烟酒店不同于基于对象的图片回发，基于对象的图片回发以关键字区分而不是以含搜索兴趣点的图片区分。</w:t>
      </w:r>
      <w:r w:rsidR="006D130F">
        <w:t>因此，我们的问题更具有挑战性因为我们需要基于用户提供的查询推断兴趣对象的图片。</w:t>
      </w:r>
    </w:p>
    <w:p w14:paraId="615CFE20" w14:textId="77777777" w:rsidR="00DE3E6B" w:rsidRDefault="00DE3E6B" w:rsidP="00070C9D">
      <w:r>
        <w:rPr>
          <w:rFonts w:hint="eastAsia"/>
        </w:rPr>
        <w:tab/>
      </w:r>
      <w:r>
        <w:rPr>
          <w:rFonts w:hint="eastAsia"/>
        </w:rPr>
        <w:t>常用对象查找。常用对象查找是现在一个非常重要的主题，用于在一组图片中场找常用对象。不同的常用对象查找可以分为两类，基于分段的方法和基于边界的方法</w:t>
      </w:r>
      <w:r w:rsidR="00CD6BB2">
        <w:rPr>
          <w:rFonts w:hint="eastAsia"/>
        </w:rPr>
        <w:t>。基于分段的</w:t>
      </w:r>
      <w:r w:rsidR="00CD6BB2">
        <w:rPr>
          <w:rFonts w:hint="eastAsia"/>
        </w:rPr>
        <w:lastRenderedPageBreak/>
        <w:t>方法，也就是熟知的共同分段，同时为每张图片的常用对象分段。将问题最小化为分割图片为前景色和背景色。在作者的第一段每张图片放到一族像素中，然后通过算法对常用前景色分段。这些方法的最大缺陷有两个，我们的研究中限制它：首先，大多数的共同分段方法是让图片无背景，这对复杂背景的网络图片可能无效。其次，</w:t>
      </w:r>
      <w:r w:rsidR="00A656A2">
        <w:rPr>
          <w:rFonts w:hint="eastAsia"/>
        </w:rPr>
        <w:t>共同分段方法都非常浪费时间，通常需要花费数小时对几百张图片进行处理。</w:t>
      </w:r>
    </w:p>
    <w:p w14:paraId="478DFC06" w14:textId="77777777" w:rsidR="007B2D4E" w:rsidRDefault="007B2D4E" w:rsidP="00070C9D">
      <w:r>
        <w:rPr>
          <w:rFonts w:hint="eastAsia"/>
        </w:rPr>
        <w:tab/>
      </w:r>
      <w:r>
        <w:rPr>
          <w:rFonts w:hint="eastAsia"/>
        </w:rPr>
        <w:t>边界划分法目的是以边界形式找到常用对象。这种方法</w:t>
      </w:r>
      <w:r w:rsidR="00520010">
        <w:rPr>
          <w:rFonts w:hint="eastAsia"/>
        </w:rPr>
        <w:t>建立</w:t>
      </w:r>
      <w:r>
        <w:rPr>
          <w:rFonts w:hint="eastAsia"/>
        </w:rPr>
        <w:t>一系列假设</w:t>
      </w:r>
      <w:r w:rsidR="00520010">
        <w:rPr>
          <w:rFonts w:hint="eastAsia"/>
        </w:rPr>
        <w:t>的</w:t>
      </w:r>
      <w:r>
        <w:rPr>
          <w:rFonts w:hint="eastAsia"/>
        </w:rPr>
        <w:t>ROI</w:t>
      </w:r>
      <w:r w:rsidR="00520010">
        <w:rPr>
          <w:rFonts w:hint="eastAsia"/>
        </w:rPr>
        <w:t>。在某种情况下任意范围被划分出来，常用对象查找转变为在</w:t>
      </w:r>
      <w:r w:rsidR="00520010">
        <w:rPr>
          <w:rFonts w:hint="eastAsia"/>
        </w:rPr>
        <w:t>CRF</w:t>
      </w:r>
      <w:r w:rsidR="00520010">
        <w:rPr>
          <w:rFonts w:hint="eastAsia"/>
        </w:rPr>
        <w:t>中查找最佳的格局。</w:t>
      </w:r>
      <w:r w:rsidR="004A52E3">
        <w:rPr>
          <w:rFonts w:hint="eastAsia"/>
        </w:rPr>
        <w:t>连接查询算法运用于全部</w:t>
      </w:r>
      <w:r w:rsidR="004A52E3">
        <w:rPr>
          <w:rFonts w:hint="eastAsia"/>
        </w:rPr>
        <w:t>ROI</w:t>
      </w:r>
      <w:r w:rsidR="004A52E3">
        <w:rPr>
          <w:rFonts w:hint="eastAsia"/>
        </w:rPr>
        <w:t>中来查找常用对象的中心。对图片搜索排序而言，因为文本搜索引擎提供的初始的图片序号</w:t>
      </w:r>
      <w:r w:rsidR="009F7204">
        <w:rPr>
          <w:rFonts w:hint="eastAsia"/>
        </w:rPr>
        <w:t>能在图片与查询对象不相关时提供有用信息，我们倾向于结合出事排序信息来建立查询相关对象的</w:t>
      </w:r>
      <w:r w:rsidR="00D84D4E">
        <w:rPr>
          <w:rFonts w:hint="eastAsia"/>
        </w:rPr>
        <w:t>关键字。</w:t>
      </w:r>
    </w:p>
    <w:p w14:paraId="2D0A4953" w14:textId="77777777" w:rsidR="00886828" w:rsidRDefault="00886828" w:rsidP="00070C9D"/>
    <w:p w14:paraId="7EABB224" w14:textId="77777777" w:rsidR="00886828" w:rsidRDefault="00886828" w:rsidP="00070C9D">
      <w:r>
        <w:rPr>
          <w:rFonts w:hint="eastAsia"/>
        </w:rPr>
        <w:t>3.</w:t>
      </w:r>
      <w:r>
        <w:rPr>
          <w:rFonts w:hint="eastAsia"/>
        </w:rPr>
        <w:t>方法</w:t>
      </w:r>
    </w:p>
    <w:p w14:paraId="1BDE09BD" w14:textId="77777777" w:rsidR="00886828" w:rsidRDefault="00886828" w:rsidP="00070C9D">
      <w:r>
        <w:rPr>
          <w:rFonts w:hint="eastAsia"/>
        </w:rPr>
        <w:tab/>
      </w:r>
      <w:r>
        <w:rPr>
          <w:rFonts w:hint="eastAsia"/>
        </w:rPr>
        <w:t>我们的方法始于建立查询相关对象关键字，最小化文本搜索引擎返回的图片中的查询相关对象</w:t>
      </w:r>
      <w:r w:rsidR="00982B50">
        <w:rPr>
          <w:rFonts w:hint="eastAsia"/>
        </w:rPr>
        <w:t>。然后对象打包回发模型根据语言模型方法为回发信息定制排序问题。</w:t>
      </w:r>
      <w:r w:rsidR="00355929">
        <w:rPr>
          <w:rFonts w:hint="eastAsia"/>
        </w:rPr>
        <w:t>为了比较对象打包回发模型中每个语言模型的排序值，我们根据相关对象查询的结果预估了图片和查询模型</w:t>
      </w:r>
      <w:r w:rsidR="00E44160">
        <w:rPr>
          <w:rFonts w:hint="eastAsia"/>
        </w:rPr>
        <w:t>。</w:t>
      </w:r>
      <w:r w:rsidR="00980334">
        <w:rPr>
          <w:rFonts w:hint="eastAsia"/>
        </w:rPr>
        <w:t>最后，我们展示了在回发模型中取得参数的方法。</w:t>
      </w:r>
    </w:p>
    <w:p w14:paraId="30285879" w14:textId="77777777" w:rsidR="00F467F5" w:rsidRDefault="00F467F5" w:rsidP="00070C9D">
      <w:r>
        <w:rPr>
          <w:rFonts w:hint="eastAsia"/>
        </w:rPr>
        <w:t>3.1</w:t>
      </w:r>
      <w:r>
        <w:rPr>
          <w:rFonts w:hint="eastAsia"/>
        </w:rPr>
        <w:t>建立</w:t>
      </w:r>
      <w:r w:rsidR="00C46802">
        <w:rPr>
          <w:rFonts w:hint="eastAsia"/>
        </w:rPr>
        <w:t>查询</w:t>
      </w:r>
      <w:r>
        <w:rPr>
          <w:rFonts w:hint="eastAsia"/>
        </w:rPr>
        <w:t>相关对象</w:t>
      </w:r>
      <w:r w:rsidR="00782E07">
        <w:rPr>
          <w:rFonts w:hint="eastAsia"/>
        </w:rPr>
        <w:t>词汇</w:t>
      </w:r>
    </w:p>
    <w:p w14:paraId="16D6F85F" w14:textId="77777777" w:rsidR="0008413D" w:rsidRDefault="0008413D" w:rsidP="00070C9D">
      <w:r>
        <w:rPr>
          <w:rFonts w:hint="eastAsia"/>
        </w:rPr>
        <w:tab/>
      </w:r>
      <w:r w:rsidR="006F0829">
        <w:rPr>
          <w:rFonts w:hint="eastAsia"/>
        </w:rPr>
        <w:t>查询相关对象是不同的对象实例或相关连对象的不同外貌</w:t>
      </w:r>
      <w:r w:rsidR="00CE3944">
        <w:rPr>
          <w:rFonts w:hint="eastAsia"/>
        </w:rPr>
        <w:t>。举例来说，查询“埃菲尔铁塔”，查询相关对象可能包括不同角度或亮度的埃菲尔铁塔。</w:t>
      </w:r>
      <w:r w:rsidR="008964FA">
        <w:rPr>
          <w:rFonts w:hint="eastAsia"/>
        </w:rPr>
        <w:t>查询“汽车”可能包括奥迪</w:t>
      </w:r>
      <w:r w:rsidR="008964FA">
        <w:rPr>
          <w:rFonts w:hint="eastAsia"/>
        </w:rPr>
        <w:t>A6</w:t>
      </w:r>
      <w:r w:rsidR="008964FA">
        <w:rPr>
          <w:rFonts w:hint="eastAsia"/>
        </w:rPr>
        <w:t>和宝马</w:t>
      </w:r>
      <w:r w:rsidR="008964FA">
        <w:rPr>
          <w:rFonts w:hint="eastAsia"/>
        </w:rPr>
        <w:t>Q5</w:t>
      </w:r>
      <w:r w:rsidR="008964FA">
        <w:rPr>
          <w:rFonts w:hint="eastAsia"/>
        </w:rPr>
        <w:t>这种不同的实例。</w:t>
      </w:r>
    </w:p>
    <w:p w14:paraId="500302E4" w14:textId="77777777" w:rsidR="00D91AA9" w:rsidRDefault="00D91AA9" w:rsidP="00070C9D">
      <w:r>
        <w:rPr>
          <w:rFonts w:hint="eastAsia"/>
        </w:rPr>
        <w:t>3.1.1</w:t>
      </w:r>
      <w:r w:rsidR="00A31F05">
        <w:rPr>
          <w:rFonts w:hint="eastAsia"/>
        </w:rPr>
        <w:t>算法</w:t>
      </w:r>
      <w:r w:rsidR="00D70753">
        <w:rPr>
          <w:rFonts w:hint="eastAsia"/>
        </w:rPr>
        <w:t>回顾</w:t>
      </w:r>
    </w:p>
    <w:p w14:paraId="1E92CF61" w14:textId="77777777" w:rsidR="00D70753" w:rsidRDefault="00D70753" w:rsidP="00070C9D">
      <w:r>
        <w:rPr>
          <w:rFonts w:hint="eastAsia"/>
        </w:rPr>
        <w:tab/>
      </w:r>
      <w:r w:rsidR="00662E2B">
        <w:rPr>
          <w:rFonts w:hint="eastAsia"/>
        </w:rPr>
        <w:t>我们先用显著对象检测发检测</w:t>
      </w:r>
      <w:r w:rsidR="00662E2B">
        <w:rPr>
          <w:rFonts w:hint="eastAsia"/>
        </w:rPr>
        <w:t>30</w:t>
      </w:r>
      <w:r w:rsidR="00662E2B">
        <w:rPr>
          <w:rFonts w:hint="eastAsia"/>
        </w:rPr>
        <w:t>个</w:t>
      </w:r>
      <w:r w:rsidR="00662E2B">
        <w:rPr>
          <w:rFonts w:hint="eastAsia"/>
        </w:rPr>
        <w:t>ROI</w:t>
      </w:r>
      <w:r w:rsidR="00662E2B">
        <w:rPr>
          <w:rFonts w:hint="eastAsia"/>
        </w:rPr>
        <w:t>中每张图片的显著区域作为查询相关对象的假设。</w:t>
      </w:r>
    </w:p>
    <w:p w14:paraId="012A7AF5" w14:textId="77777777" w:rsidR="00662E2B" w:rsidRDefault="00662E2B" w:rsidP="00070C9D">
      <w:r>
        <w:rPr>
          <w:rFonts w:hint="eastAsia"/>
        </w:rPr>
        <w:tab/>
      </w:r>
      <w:r>
        <w:rPr>
          <w:rFonts w:hint="eastAsia"/>
        </w:rPr>
        <w:t>我们的方法由两部分组成。</w:t>
      </w:r>
      <w:r w:rsidR="008D7751">
        <w:rPr>
          <w:rFonts w:hint="eastAsia"/>
        </w:rPr>
        <w:t>第一步，我们呢选择高度代表查询对象的假设。第二步则是聚集挑选的</w:t>
      </w:r>
      <w:r w:rsidR="008D7751">
        <w:rPr>
          <w:rFonts w:hint="eastAsia"/>
        </w:rPr>
        <w:t>ROI</w:t>
      </w:r>
      <w:r w:rsidR="008D7751">
        <w:rPr>
          <w:rFonts w:hint="eastAsia"/>
        </w:rPr>
        <w:t>并以簇作为查询对象词汇。</w:t>
      </w:r>
    </w:p>
    <w:p w14:paraId="55BBBDC1" w14:textId="77777777" w:rsidR="001C1D2E" w:rsidRDefault="001C1D2E" w:rsidP="00070C9D">
      <w:r>
        <w:rPr>
          <w:rFonts w:hint="eastAsia"/>
        </w:rPr>
        <w:tab/>
      </w:r>
      <w:r>
        <w:rPr>
          <w:rFonts w:hint="eastAsia"/>
        </w:rPr>
        <w:t>在</w:t>
      </w:r>
      <w:r>
        <w:rPr>
          <w:rFonts w:hint="eastAsia"/>
        </w:rPr>
        <w:t>ROI</w:t>
      </w:r>
      <w:r>
        <w:rPr>
          <w:rFonts w:hint="eastAsia"/>
        </w:rPr>
        <w:t>的选择步骤中，算法反复更新县官的</w:t>
      </w:r>
      <w:r>
        <w:rPr>
          <w:rFonts w:hint="eastAsia"/>
        </w:rPr>
        <w:t>ROI</w:t>
      </w:r>
      <w:r>
        <w:rPr>
          <w:rFonts w:hint="eastAsia"/>
        </w:rPr>
        <w:t>直至它趋于稳定。</w:t>
      </w:r>
      <w:r w:rsidR="00C54B92">
        <w:rPr>
          <w:rFonts w:hint="eastAsia"/>
        </w:rPr>
        <w:t>在每一次改变中，算法首先用一部分具有代表性的</w:t>
      </w:r>
      <w:r w:rsidR="00C54B92">
        <w:rPr>
          <w:rFonts w:hint="eastAsia"/>
        </w:rPr>
        <w:t>ROI</w:t>
      </w:r>
      <w:r w:rsidR="00C54B92">
        <w:rPr>
          <w:rFonts w:hint="eastAsia"/>
        </w:rPr>
        <w:t>作为最相关的查询。这些</w:t>
      </w:r>
      <w:r w:rsidR="00C54B92">
        <w:rPr>
          <w:rFonts w:hint="eastAsia"/>
        </w:rPr>
        <w:t>ROI</w:t>
      </w:r>
      <w:r w:rsidR="00C54B92">
        <w:rPr>
          <w:rFonts w:hint="eastAsia"/>
        </w:rPr>
        <w:t>成为</w:t>
      </w:r>
      <w:r w:rsidR="00F87CD2">
        <w:rPr>
          <w:rFonts w:hint="eastAsia"/>
        </w:rPr>
        <w:t>“枢纽”</w:t>
      </w:r>
      <w:r w:rsidR="00C54B92">
        <w:rPr>
          <w:rFonts w:hint="eastAsia"/>
        </w:rPr>
        <w:t>。</w:t>
      </w:r>
      <w:r w:rsidR="00F1522D">
        <w:rPr>
          <w:rFonts w:hint="eastAsia"/>
        </w:rPr>
        <w:t>他憨厚，</w:t>
      </w:r>
      <w:r w:rsidR="00F1522D">
        <w:rPr>
          <w:rFonts w:hint="eastAsia"/>
        </w:rPr>
        <w:t>ROI</w:t>
      </w:r>
      <w:r w:rsidR="00F1522D">
        <w:rPr>
          <w:rFonts w:hint="eastAsia"/>
        </w:rPr>
        <w:t>重定义过程被运用于所有图片，相似度很高的</w:t>
      </w:r>
      <w:r w:rsidR="00F1522D">
        <w:rPr>
          <w:rFonts w:hint="eastAsia"/>
        </w:rPr>
        <w:t>ROI</w:t>
      </w:r>
      <w:r w:rsidR="00F1522D">
        <w:rPr>
          <w:rFonts w:hint="eastAsia"/>
        </w:rPr>
        <w:t>被选作查询相关对象。</w:t>
      </w:r>
      <w:r w:rsidR="00A7169E">
        <w:rPr>
          <w:rFonts w:hint="eastAsia"/>
        </w:rPr>
        <w:t>第二部挑选的查询相关</w:t>
      </w:r>
      <w:r w:rsidR="00A7169E">
        <w:rPr>
          <w:rFonts w:hint="eastAsia"/>
        </w:rPr>
        <w:t>ROI</w:t>
      </w:r>
      <w:r w:rsidR="00A7169E">
        <w:rPr>
          <w:rFonts w:hint="eastAsia"/>
        </w:rPr>
        <w:t>被用于下一次转换的参数</w:t>
      </w:r>
      <w:r w:rsidR="005B38B2">
        <w:rPr>
          <w:rFonts w:hint="eastAsia"/>
        </w:rPr>
        <w:t>。</w:t>
      </w:r>
    </w:p>
    <w:p w14:paraId="1E6B6A29" w14:textId="77777777" w:rsidR="000A4F9B" w:rsidRDefault="000A4F9B" w:rsidP="00070C9D"/>
    <w:p w14:paraId="19D46C0E" w14:textId="77777777" w:rsidR="00542153" w:rsidRDefault="00542153" w:rsidP="00070C9D">
      <w:r>
        <w:rPr>
          <w:rFonts w:hint="eastAsia"/>
        </w:rPr>
        <w:t>4.</w:t>
      </w:r>
      <w:r>
        <w:rPr>
          <w:rFonts w:hint="eastAsia"/>
        </w:rPr>
        <w:t>实验</w:t>
      </w:r>
    </w:p>
    <w:p w14:paraId="054221AB" w14:textId="77777777" w:rsidR="00542153" w:rsidRDefault="00542153" w:rsidP="00070C9D">
      <w:r>
        <w:rPr>
          <w:rFonts w:hint="eastAsia"/>
        </w:rPr>
        <w:tab/>
      </w:r>
      <w:r>
        <w:rPr>
          <w:rFonts w:hint="eastAsia"/>
        </w:rPr>
        <w:t>为了演示我们的研究成果，我们在两个公共数据库上做了实验研究，包括实物对象搜索和人物搜索。</w:t>
      </w:r>
      <w:r w:rsidR="00B04A83">
        <w:rPr>
          <w:rFonts w:hint="eastAsia"/>
        </w:rPr>
        <w:t>大部分</w:t>
      </w:r>
      <w:r w:rsidR="005F2848">
        <w:rPr>
          <w:rFonts w:hint="eastAsia"/>
        </w:rPr>
        <w:t>基础</w:t>
      </w:r>
      <w:r w:rsidR="00B04A83">
        <w:rPr>
          <w:rFonts w:hint="eastAsia"/>
        </w:rPr>
        <w:t>方法用来自搜索引擎的方法，已有的重排方法对比来展示我们方法的优越性。</w:t>
      </w:r>
    </w:p>
    <w:p w14:paraId="551242A9" w14:textId="77777777" w:rsidR="00A05B29" w:rsidRDefault="00A05B29" w:rsidP="00070C9D">
      <w:r>
        <w:rPr>
          <w:rFonts w:hint="eastAsia"/>
        </w:rPr>
        <w:t>4.1</w:t>
      </w:r>
      <w:r>
        <w:rPr>
          <w:rFonts w:hint="eastAsia"/>
        </w:rPr>
        <w:t>实验步骤</w:t>
      </w:r>
    </w:p>
    <w:p w14:paraId="3894274F" w14:textId="77777777" w:rsidR="00A05B29" w:rsidRDefault="00A05B29" w:rsidP="00070C9D">
      <w:r>
        <w:rPr>
          <w:rFonts w:hint="eastAsia"/>
        </w:rPr>
        <w:t>4.1.1</w:t>
      </w:r>
      <w:r>
        <w:rPr>
          <w:rFonts w:hint="eastAsia"/>
        </w:rPr>
        <w:t>数据集</w:t>
      </w:r>
    </w:p>
    <w:p w14:paraId="26B4DA57" w14:textId="77777777" w:rsidR="005F2848" w:rsidRDefault="005F2848" w:rsidP="00070C9D">
      <w:r>
        <w:rPr>
          <w:rFonts w:hint="eastAsia"/>
        </w:rPr>
        <w:tab/>
      </w:r>
      <w:r>
        <w:rPr>
          <w:rFonts w:hint="eastAsia"/>
        </w:rPr>
        <w:t>为了使我们的实验尽可能可充用，我们租用了一个公共的网络查询数据集来评估我们的方法并与基础方法做对比</w:t>
      </w:r>
      <w:r w:rsidR="00467E5C">
        <w:rPr>
          <w:rFonts w:hint="eastAsia"/>
        </w:rPr>
        <w:t>。</w:t>
      </w:r>
      <w:r w:rsidR="00256744">
        <w:rPr>
          <w:rFonts w:hint="eastAsia"/>
        </w:rPr>
        <w:t>数据集一共包括</w:t>
      </w:r>
      <w:r w:rsidR="00256744">
        <w:rPr>
          <w:rFonts w:hint="eastAsia"/>
        </w:rPr>
        <w:t>353</w:t>
      </w:r>
      <w:r w:rsidR="00256744">
        <w:rPr>
          <w:rFonts w:hint="eastAsia"/>
        </w:rPr>
        <w:t>个有代表性的图片搜索结果，范围覆盖了产品、名人和动物等。</w:t>
      </w:r>
      <w:r w:rsidR="00B27527">
        <w:rPr>
          <w:rFonts w:hint="eastAsia"/>
        </w:rPr>
        <w:t>然后这些擦汗寻被发送到一个图片搜索引擎以获取顶部的图片。</w:t>
      </w:r>
      <w:r w:rsidR="00D43642">
        <w:rPr>
          <w:rFonts w:hint="eastAsia"/>
        </w:rPr>
        <w:t>最终</w:t>
      </w:r>
      <w:r w:rsidR="00D43642">
        <w:rPr>
          <w:rFonts w:hint="eastAsia"/>
        </w:rPr>
        <w:t>71478</w:t>
      </w:r>
      <w:r w:rsidR="00D43642">
        <w:rPr>
          <w:rFonts w:hint="eastAsia"/>
        </w:rPr>
        <w:t>张图片被包含其中。</w:t>
      </w:r>
      <w:r w:rsidR="00062FEE">
        <w:rPr>
          <w:rFonts w:hint="eastAsia"/>
        </w:rPr>
        <w:t>每个查询文本和人们提供的检索图片间的二进制关联作为基础。</w:t>
      </w:r>
    </w:p>
    <w:p w14:paraId="032910E1" w14:textId="77777777" w:rsidR="00084321" w:rsidRDefault="00084321" w:rsidP="00070C9D">
      <w:r>
        <w:rPr>
          <w:rFonts w:hint="eastAsia"/>
        </w:rPr>
        <w:tab/>
      </w:r>
      <w:r>
        <w:rPr>
          <w:rFonts w:hint="eastAsia"/>
        </w:rPr>
        <w:t>因为目标方法设计用于实物搜索，我们通过选择这些实物对象创建两个数据集。</w:t>
      </w:r>
      <w:r w:rsidR="006A1C9B">
        <w:rPr>
          <w:rFonts w:hint="eastAsia"/>
        </w:rPr>
        <w:t>数据集比较查询对象包括地表，产品，标志。</w:t>
      </w:r>
      <w:r w:rsidR="00151FCA">
        <w:rPr>
          <w:rFonts w:hint="eastAsia"/>
        </w:rPr>
        <w:t>为了更综合地评估我们的方法，数据集以这些命名人的查询建立。最终，网络查询实物对象数据集以</w:t>
      </w:r>
      <w:r w:rsidR="00151FCA">
        <w:rPr>
          <w:rFonts w:hint="eastAsia"/>
        </w:rPr>
        <w:t>101</w:t>
      </w:r>
      <w:r w:rsidR="00151FCA">
        <w:rPr>
          <w:rFonts w:hint="eastAsia"/>
        </w:rPr>
        <w:t>个查询的</w:t>
      </w:r>
      <w:r w:rsidR="00151FCA">
        <w:rPr>
          <w:rFonts w:hint="eastAsia"/>
        </w:rPr>
        <w:t>19586</w:t>
      </w:r>
      <w:r w:rsidR="00151FCA">
        <w:rPr>
          <w:rFonts w:hint="eastAsia"/>
        </w:rPr>
        <w:t>个图片组成，人物数据集包括</w:t>
      </w:r>
      <w:r w:rsidR="00151FCA">
        <w:rPr>
          <w:rFonts w:hint="eastAsia"/>
        </w:rPr>
        <w:t>103</w:t>
      </w:r>
      <w:r w:rsidR="00151FCA">
        <w:rPr>
          <w:rFonts w:hint="eastAsia"/>
        </w:rPr>
        <w:t>个查询和</w:t>
      </w:r>
      <w:r w:rsidR="00151FCA">
        <w:rPr>
          <w:rFonts w:hint="eastAsia"/>
        </w:rPr>
        <w:t>20398</w:t>
      </w:r>
      <w:r w:rsidR="00151FCA">
        <w:rPr>
          <w:rFonts w:hint="eastAsia"/>
        </w:rPr>
        <w:t>张图片</w:t>
      </w:r>
      <w:r w:rsidR="00E32591">
        <w:rPr>
          <w:rFonts w:hint="eastAsia"/>
        </w:rPr>
        <w:t>。</w:t>
      </w:r>
    </w:p>
    <w:p w14:paraId="59792FF9" w14:textId="77777777" w:rsidR="00E316ED" w:rsidRDefault="00E316ED" w:rsidP="00070C9D">
      <w:r>
        <w:rPr>
          <w:rFonts w:hint="eastAsia"/>
        </w:rPr>
        <w:lastRenderedPageBreak/>
        <w:t>5.</w:t>
      </w:r>
      <w:r>
        <w:rPr>
          <w:rFonts w:hint="eastAsia"/>
        </w:rPr>
        <w:t>结论和未来工作计划</w:t>
      </w:r>
    </w:p>
    <w:p w14:paraId="1932520E" w14:textId="77777777" w:rsidR="00E316ED" w:rsidRDefault="00E316ED" w:rsidP="00070C9D">
      <w:r>
        <w:rPr>
          <w:rFonts w:hint="eastAsia"/>
        </w:rPr>
        <w:tab/>
      </w:r>
      <w:r>
        <w:rPr>
          <w:rFonts w:hint="eastAsia"/>
        </w:rPr>
        <w:t>图片搜索研究已经被研究了几年，大量方法也已被开发出来，促进了基于文本的图片搜索引擎的搜索。</w:t>
      </w:r>
      <w:r w:rsidR="00381A15">
        <w:rPr>
          <w:rFonts w:hint="eastAsia"/>
        </w:rPr>
        <w:t>在这片论文中我们发现没有单独的方法能很好地适应所有搜索，图片重拍的搜索要求在查询范围内查询开发特别的模型。</w:t>
      </w:r>
    </w:p>
    <w:p w14:paraId="3A82B176" w14:textId="77777777" w:rsidR="00F6210E" w:rsidRDefault="00F6210E" w:rsidP="003D7B20">
      <w:r>
        <w:rPr>
          <w:rFonts w:hint="eastAsia"/>
        </w:rPr>
        <w:tab/>
      </w:r>
      <w:r>
        <w:rPr>
          <w:rFonts w:hint="eastAsia"/>
        </w:rPr>
        <w:t>这篇论文是在这个方向上的首次</w:t>
      </w:r>
      <w:r w:rsidR="002673D0">
        <w:rPr>
          <w:rFonts w:hint="eastAsia"/>
        </w:rPr>
        <w:t>尝试。</w:t>
      </w:r>
      <w:r w:rsidR="00997753">
        <w:rPr>
          <w:rFonts w:hint="eastAsia"/>
        </w:rPr>
        <w:t>我们发现已有的对整张图片操作的排序方法并不能有效地进行实物搜索，搜索出的图片只有部分是相关的。</w:t>
      </w:r>
      <w:r w:rsidR="002B0E8E">
        <w:rPr>
          <w:rFonts w:hint="eastAsia"/>
        </w:rPr>
        <w:t>这种现状激励我们为实物查询创建一个打包回发模型。回发模型是基于语言模型技术创建的。</w:t>
      </w:r>
      <w:r w:rsidR="00875397">
        <w:rPr>
          <w:rFonts w:hint="eastAsia"/>
        </w:rPr>
        <w:t>通过查找文本搜索引擎返回结果中的查询相关对象，我们为每个查询建立对象语言模型和图片的相关对象的词汇。</w:t>
      </w:r>
      <w:r w:rsidR="00504C7E">
        <w:rPr>
          <w:rFonts w:hint="eastAsia"/>
        </w:rPr>
        <w:t>已有对象的属性被用于</w:t>
      </w:r>
      <w:r w:rsidR="00F97DAB">
        <w:rPr>
          <w:rFonts w:hint="eastAsia"/>
        </w:rPr>
        <w:t>表现对象与查询之间的密切度，以权重来整合排序</w:t>
      </w:r>
      <w:r w:rsidR="003D7B20">
        <w:rPr>
          <w:rFonts w:hint="eastAsia"/>
        </w:rPr>
        <w:t>算法以避免查询相关对象的干扰。</w:t>
      </w:r>
      <w:r w:rsidR="00705023">
        <w:rPr>
          <w:rFonts w:hint="eastAsia"/>
        </w:rPr>
        <w:t>最终，创建排序方法的过程被转变为获得对象属性的权重。</w:t>
      </w:r>
      <w:r w:rsidR="00693B6B">
        <w:rPr>
          <w:rFonts w:hint="eastAsia"/>
        </w:rPr>
        <w:t>两个网络数据集的结果告诉我们最终的方法与现有重排方法相比可以提高</w:t>
      </w:r>
      <w:r w:rsidR="00693B6B">
        <w:rPr>
          <w:rFonts w:hint="eastAsia"/>
        </w:rPr>
        <w:t>6.84%</w:t>
      </w:r>
      <w:r w:rsidR="00693B6B">
        <w:rPr>
          <w:rFonts w:hint="eastAsia"/>
        </w:rPr>
        <w:t>的</w:t>
      </w:r>
      <w:r w:rsidR="00CB71AF">
        <w:rPr>
          <w:rFonts w:hint="eastAsia"/>
        </w:rPr>
        <w:t>转准确率。</w:t>
      </w:r>
    </w:p>
    <w:p w14:paraId="42DED58E" w14:textId="77777777" w:rsidR="00582B70" w:rsidRDefault="00582B70" w:rsidP="003D7B20">
      <w:r>
        <w:rPr>
          <w:rFonts w:hint="eastAsia"/>
        </w:rPr>
        <w:tab/>
      </w:r>
      <w:r>
        <w:rPr>
          <w:rFonts w:hint="eastAsia"/>
        </w:rPr>
        <w:t>我们相信这是未来图片搜索重排序的正确方向。考虑到这个大方向和我们论文中的研究，我们继续下面的工作。首先，我们会对不同方向的图片查询分类。其次，我们会结合查询到的对象词汇和对象集来查询更具代表性的图片和查询，第三我们希望找出并解决系统方面的挑战是算法能真正头日到真实世界的图片搜索引擎中。</w:t>
      </w:r>
    </w:p>
    <w:p w14:paraId="79B392AE" w14:textId="77777777" w:rsidR="004B503E" w:rsidRDefault="004B503E" w:rsidP="003D7B20">
      <w:r>
        <w:rPr>
          <w:rFonts w:hint="eastAsia"/>
        </w:rPr>
        <w:t>6.</w:t>
      </w:r>
      <w:r>
        <w:rPr>
          <w:rFonts w:hint="eastAsia"/>
        </w:rPr>
        <w:t>引用</w:t>
      </w:r>
    </w:p>
    <w:p w14:paraId="790F2534" w14:textId="77777777" w:rsidR="005C23AB" w:rsidRDefault="005C23AB" w:rsidP="005C23AB">
      <w:r>
        <w:rPr>
          <w:rFonts w:hint="eastAsia"/>
        </w:rPr>
        <w:t>[</w:t>
      </w:r>
      <w:r>
        <w:t>1] A. Bosch, A. Zisserman, and X. Muoz. Image</w:t>
      </w:r>
    </w:p>
    <w:p w14:paraId="55132FCE" w14:textId="77777777" w:rsidR="005C23AB" w:rsidRDefault="005C23AB" w:rsidP="005C23AB">
      <w:r>
        <w:t>classification using random forests and ferns. In</w:t>
      </w:r>
    </w:p>
    <w:p w14:paraId="5C1DCBAC" w14:textId="77777777" w:rsidR="005C23AB" w:rsidRDefault="005C23AB" w:rsidP="005C23AB">
      <w:r>
        <w:t>CVPR, pages 1–8, 2007.</w:t>
      </w:r>
    </w:p>
    <w:p w14:paraId="7E1B7D84" w14:textId="77777777" w:rsidR="005C23AB" w:rsidRDefault="005C23AB" w:rsidP="005C23AB">
      <w:r>
        <w:t>[2] S. Brin and L. Page. The anatomy of a large-scale</w:t>
      </w:r>
    </w:p>
    <w:p w14:paraId="7FAB30B4" w14:textId="77777777" w:rsidR="005C23AB" w:rsidRDefault="005C23AB" w:rsidP="005C23AB">
      <w:r>
        <w:t>hypertextual web search engine. Computer networks</w:t>
      </w:r>
    </w:p>
    <w:p w14:paraId="65785E0D" w14:textId="77777777" w:rsidR="005C23AB" w:rsidRDefault="005C23AB" w:rsidP="005C23AB">
      <w:r>
        <w:t>and ISDN systems, 30(1-7):107–117, 1998.</w:t>
      </w:r>
    </w:p>
    <w:p w14:paraId="55BD11E1" w14:textId="77777777" w:rsidR="005C23AB" w:rsidRDefault="005C23AB" w:rsidP="005C23AB">
      <w:r>
        <w:t>[3] G. Csurka, C. Dance, L. Fan, J. Willamowski, and</w:t>
      </w:r>
    </w:p>
    <w:p w14:paraId="5163D9ED" w14:textId="77777777" w:rsidR="005C23AB" w:rsidRDefault="005C23AB" w:rsidP="005C23AB">
      <w:r>
        <w:t>C. Bray. Visual categorization with bags of keypoints.</w:t>
      </w:r>
    </w:p>
    <w:p w14:paraId="7EAC363B" w14:textId="77777777" w:rsidR="005C23AB" w:rsidRDefault="005C23AB" w:rsidP="005C23AB">
      <w:r>
        <w:t>In Workshop on statistical learning in computer</w:t>
      </w:r>
    </w:p>
    <w:p w14:paraId="2FA96D2C" w14:textId="77777777" w:rsidR="005C23AB" w:rsidRDefault="005C23AB" w:rsidP="005C23AB">
      <w:r>
        <w:t>vision, ECCV, volume 1, page 22, 2004.</w:t>
      </w:r>
    </w:p>
    <w:p w14:paraId="11CDEEA7" w14:textId="77777777" w:rsidR="005C23AB" w:rsidRDefault="005C23AB" w:rsidP="005C23AB">
      <w:r>
        <w:t>[4] T. Deselaers, B. Alexe, and V. Ferrari. Localizing</w:t>
      </w:r>
    </w:p>
    <w:p w14:paraId="244942F4" w14:textId="77777777" w:rsidR="005C23AB" w:rsidRDefault="005C23AB" w:rsidP="005C23AB">
      <w:r>
        <w:t>objects while learning their appearance. ECCV, pages</w:t>
      </w:r>
    </w:p>
    <w:p w14:paraId="299A4CA7" w14:textId="77777777" w:rsidR="005C23AB" w:rsidRDefault="005C23AB" w:rsidP="005C23AB">
      <w:r>
        <w:t>452–466, 2010.</w:t>
      </w:r>
    </w:p>
    <w:p w14:paraId="1F7B7D7C" w14:textId="77777777" w:rsidR="005C23AB" w:rsidRDefault="005C23AB" w:rsidP="005C23AB">
      <w:r>
        <w:t>[5] J. Feng, Y. Wei, L. Tao, C. Zhang, and J. Sun. Salient</w:t>
      </w:r>
    </w:p>
    <w:p w14:paraId="5F89B737" w14:textId="77777777" w:rsidR="005C23AB" w:rsidRDefault="005C23AB" w:rsidP="005C23AB">
      <w:r>
        <w:t>object detection by composition. In ICCV, pages</w:t>
      </w:r>
    </w:p>
    <w:p w14:paraId="4146A986" w14:textId="77777777" w:rsidR="005C23AB" w:rsidRDefault="005C23AB" w:rsidP="005C23AB">
      <w:r>
        <w:t>1028–1035, 2011.</w:t>
      </w:r>
    </w:p>
    <w:p w14:paraId="4EE24CC6" w14:textId="77777777" w:rsidR="005C23AB" w:rsidRDefault="005C23AB" w:rsidP="005C23AB">
      <w:r>
        <w:t>[6] R. Fergus, L. Fei-Fei, P. Perona, and A. Zisserman.</w:t>
      </w:r>
    </w:p>
    <w:p w14:paraId="5AA832A0" w14:textId="77777777" w:rsidR="005C23AB" w:rsidRDefault="005C23AB" w:rsidP="005C23AB">
      <w:r>
        <w:t>Learning object categories from google’s image search.</w:t>
      </w:r>
    </w:p>
    <w:p w14:paraId="01AB1725" w14:textId="77777777" w:rsidR="005C23AB" w:rsidRDefault="005C23AB" w:rsidP="005C23AB">
      <w:r>
        <w:t>In ICCV, volume 2, pages 1816–1823, 2005.</w:t>
      </w:r>
    </w:p>
    <w:p w14:paraId="1BA392F4" w14:textId="77777777" w:rsidR="005C23AB" w:rsidRDefault="005C23AB" w:rsidP="005C23AB">
      <w:r>
        <w:t>[7] M. Fritz and B. Schiele. Decomposition, discovery and</w:t>
      </w:r>
    </w:p>
    <w:p w14:paraId="6D494A12" w14:textId="77777777" w:rsidR="005C23AB" w:rsidRDefault="005C23AB" w:rsidP="005C23AB">
      <w:r>
        <w:t>detection of visual categories using topic models. In</w:t>
      </w:r>
    </w:p>
    <w:p w14:paraId="2FAB848F" w14:textId="77777777" w:rsidR="005C23AB" w:rsidRDefault="005C23AB" w:rsidP="005C23AB">
      <w:r>
        <w:t>CVPR, pages 1–8, 2008.</w:t>
      </w:r>
    </w:p>
    <w:p w14:paraId="62092AB4" w14:textId="77777777" w:rsidR="005C23AB" w:rsidRDefault="005C23AB" w:rsidP="005C23AB">
      <w:r>
        <w:t>[8] D. Hochbaum and V. Singh. An efficient algorithm for</w:t>
      </w:r>
    </w:p>
    <w:p w14:paraId="14B8238B" w14:textId="77777777" w:rsidR="005C23AB" w:rsidRDefault="005C23AB" w:rsidP="005C23AB">
      <w:r>
        <w:t>co-segmentation. In ICCV, pages 269–276, 2009.</w:t>
      </w:r>
    </w:p>
    <w:p w14:paraId="77385167" w14:textId="77777777" w:rsidR="005C23AB" w:rsidRDefault="005C23AB" w:rsidP="005C23AB">
      <w:r>
        <w:t>[9] L. Hohl, F. Souvannavong, B. Merialdo, and B. Huet.</w:t>
      </w:r>
    </w:p>
    <w:p w14:paraId="4697C851" w14:textId="77777777" w:rsidR="005C23AB" w:rsidRDefault="005C23AB" w:rsidP="005C23AB">
      <w:r>
        <w:t>Enhancing latent semantic analysis video object</w:t>
      </w:r>
    </w:p>
    <w:p w14:paraId="47EC947B" w14:textId="77777777" w:rsidR="005C23AB" w:rsidRDefault="005C23AB" w:rsidP="005C23AB">
      <w:r>
        <w:t>retrieval with structural information. In ICIP,</w:t>
      </w:r>
    </w:p>
    <w:p w14:paraId="5A091058" w14:textId="77777777" w:rsidR="005C23AB" w:rsidRDefault="005C23AB" w:rsidP="005C23AB">
      <w:r>
        <w:t>volume 3, pages 1609–1612, 2004.</w:t>
      </w:r>
    </w:p>
    <w:p w14:paraId="28C4DBC2" w14:textId="77777777" w:rsidR="005C23AB" w:rsidRDefault="005C23AB" w:rsidP="005C23AB">
      <w:r>
        <w:lastRenderedPageBreak/>
        <w:t>[10] W. Hsu, L. Kennedy, and S. Chang. Video search</w:t>
      </w:r>
    </w:p>
    <w:p w14:paraId="232F6883" w14:textId="77777777" w:rsidR="005C23AB" w:rsidRDefault="005C23AB" w:rsidP="005C23AB">
      <w:r>
        <w:t>reranking through random walk over document-level</w:t>
      </w:r>
    </w:p>
    <w:p w14:paraId="6CC9248E" w14:textId="77777777" w:rsidR="005C23AB" w:rsidRDefault="005C23AB" w:rsidP="005C23AB">
      <w:r>
        <w:t>context graph. In ACM Multimedia, pages 971–980,</w:t>
      </w:r>
    </w:p>
    <w:p w14:paraId="7B8C59E9" w14:textId="77777777" w:rsidR="005C23AB" w:rsidRDefault="005C23AB" w:rsidP="005C23AB">
      <w:r>
        <w:t>2007.</w:t>
      </w:r>
    </w:p>
    <w:p w14:paraId="52624970" w14:textId="77777777" w:rsidR="005C23AB" w:rsidRDefault="005C23AB" w:rsidP="005C23AB">
      <w:r>
        <w:t>[11] Y. Jing and S. Baluja. Visualrank: Applying pagerank</w:t>
      </w:r>
    </w:p>
    <w:p w14:paraId="1FA82907" w14:textId="77777777" w:rsidR="005C23AB" w:rsidRDefault="005C23AB" w:rsidP="005C23AB">
      <w:r>
        <w:t>to large-scale image search. IEEE Trans. on PAMI,</w:t>
      </w:r>
    </w:p>
    <w:p w14:paraId="113AB522" w14:textId="77777777" w:rsidR="005C23AB" w:rsidRDefault="005C23AB" w:rsidP="005C23AB">
      <w:r>
        <w:t>30(11):1877–1890, 2008.</w:t>
      </w:r>
    </w:p>
    <w:p w14:paraId="144386B0" w14:textId="77777777" w:rsidR="005C23AB" w:rsidRDefault="005C23AB" w:rsidP="005C23AB">
      <w:r>
        <w:t>[12] T. Joachims. Making large-scale svm learning</w:t>
      </w:r>
    </w:p>
    <w:p w14:paraId="7D92BD4A" w14:textId="77777777" w:rsidR="005C23AB" w:rsidRDefault="005C23AB" w:rsidP="005C23AB">
      <w:r>
        <w:t>practical. Advances in Kernel Methods Support Vector</w:t>
      </w:r>
    </w:p>
    <w:p w14:paraId="0174B84C" w14:textId="77777777" w:rsidR="005C23AB" w:rsidRDefault="005C23AB" w:rsidP="005C23AB">
      <w:r>
        <w:t>Learning, pages 169–184, 1999.</w:t>
      </w:r>
    </w:p>
    <w:p w14:paraId="75CEEB30" w14:textId="77777777" w:rsidR="005C23AB" w:rsidRDefault="005C23AB" w:rsidP="005C23AB">
      <w:r>
        <w:t>[13] T. Joachims. Training linear svms in linear time. In</w:t>
      </w:r>
    </w:p>
    <w:p w14:paraId="1E217764" w14:textId="77777777" w:rsidR="005C23AB" w:rsidRDefault="005C23AB" w:rsidP="005C23AB">
      <w:r>
        <w:t>ACM SIGKDD, pages 217–226, 2006.</w:t>
      </w:r>
    </w:p>
    <w:p w14:paraId="04EE0C60" w14:textId="77777777" w:rsidR="005C23AB" w:rsidRDefault="005C23AB" w:rsidP="005C23AB">
      <w:r>
        <w:t>[14] A. Joulin, F. Bach, and J. Ponce. Discriminative</w:t>
      </w:r>
    </w:p>
    <w:p w14:paraId="3B5D7892" w14:textId="77777777" w:rsidR="005C23AB" w:rsidRDefault="005C23AB" w:rsidP="005C23AB">
      <w:r>
        <w:t>clustering for image co-segmentation. In CVPR, pages</w:t>
      </w:r>
    </w:p>
    <w:p w14:paraId="0BE74DA3" w14:textId="77777777" w:rsidR="005C23AB" w:rsidRDefault="005C23AB" w:rsidP="005C23AB">
      <w:r>
        <w:t>1943–1950, 2010.</w:t>
      </w:r>
    </w:p>
    <w:p w14:paraId="439A1C77" w14:textId="77777777" w:rsidR="005C23AB" w:rsidRDefault="005C23AB" w:rsidP="005C23AB">
      <w:r>
        <w:t>[15] G. Kim and A. Torralba. Unsupervised Detection of</w:t>
      </w:r>
    </w:p>
    <w:p w14:paraId="0A42C831" w14:textId="77777777" w:rsidR="005C23AB" w:rsidRDefault="005C23AB" w:rsidP="005C23AB">
      <w:r>
        <w:t>Regions of Interest using Iterative Link Analysis. In</w:t>
      </w:r>
    </w:p>
    <w:p w14:paraId="3F06B3CD" w14:textId="77777777" w:rsidR="005C23AB" w:rsidRDefault="005C23AB" w:rsidP="005C23AB">
      <w:r>
        <w:t>NIPS, 2009.</w:t>
      </w:r>
    </w:p>
    <w:p w14:paraId="7F2C9B8E" w14:textId="77777777" w:rsidR="005C23AB" w:rsidRDefault="005C23AB" w:rsidP="005C23AB">
      <w:r>
        <w:t>[16] G. Kim, E. Xing, L. Fei-Fei, and T. Kanade.</w:t>
      </w:r>
    </w:p>
    <w:p w14:paraId="6D589FDA" w14:textId="77777777" w:rsidR="005C23AB" w:rsidRDefault="005C23AB" w:rsidP="005C23AB">
      <w:r>
        <w:t>Distributed cosegmentation via submodular</w:t>
      </w:r>
    </w:p>
    <w:p w14:paraId="7BF96567" w14:textId="77777777" w:rsidR="005C23AB" w:rsidRDefault="005C23AB" w:rsidP="005C23AB">
      <w:r>
        <w:t>optimization on anisotropic diffusion. In Computer</w:t>
      </w:r>
    </w:p>
    <w:p w14:paraId="29B42052" w14:textId="77777777" w:rsidR="005C23AB" w:rsidRDefault="005C23AB" w:rsidP="005C23AB">
      <w:r>
        <w:t>Vision (ICCV), 2011 IEEE International Conference</w:t>
      </w:r>
    </w:p>
    <w:p w14:paraId="7E48C606" w14:textId="77777777" w:rsidR="005C23AB" w:rsidRDefault="005C23AB" w:rsidP="005C23AB">
      <w:r>
        <w:t>on, pages 169–176, 2011.</w:t>
      </w:r>
    </w:p>
    <w:p w14:paraId="48E1C506" w14:textId="77777777" w:rsidR="005C23AB" w:rsidRDefault="005C23AB" w:rsidP="005C23AB">
      <w:r>
        <w:t>[17] J. Krapac, M. Allan, J. Verbeek, and F. Juried.</w:t>
      </w:r>
    </w:p>
    <w:p w14:paraId="18503FF0" w14:textId="77777777" w:rsidR="005C23AB" w:rsidRDefault="005C23AB" w:rsidP="005C23AB">
      <w:r>
        <w:t>Improving web image search results using</w:t>
      </w:r>
    </w:p>
    <w:p w14:paraId="59B19BF9" w14:textId="77777777" w:rsidR="005C23AB" w:rsidRDefault="005C23AB" w:rsidP="005C23AB">
      <w:r>
        <w:t>query-relative classifiers. In CVPR, pages 1094–1101,</w:t>
      </w:r>
    </w:p>
    <w:p w14:paraId="0DB98BBB" w14:textId="77777777" w:rsidR="005C23AB" w:rsidRDefault="005C23AB" w:rsidP="005C23AB">
      <w:r>
        <w:t>2010.</w:t>
      </w:r>
    </w:p>
    <w:p w14:paraId="22324A78" w14:textId="77777777" w:rsidR="005C23AB" w:rsidRDefault="005C23AB" w:rsidP="005C23AB">
      <w:r>
        <w:t>[18] J. Lafferty and C. Zhai. Document language models,</w:t>
      </w:r>
    </w:p>
    <w:p w14:paraId="7E5FA6A5" w14:textId="77777777" w:rsidR="005C23AB" w:rsidRDefault="005C23AB" w:rsidP="005C23AB">
      <w:r>
        <w:t>query models, and risk minimization for information</w:t>
      </w:r>
    </w:p>
    <w:p w14:paraId="36890BF7" w14:textId="77777777" w:rsidR="005C23AB" w:rsidRDefault="005C23AB" w:rsidP="005C23AB">
      <w:r>
        <w:t>retrieval. In ACM SIGIR, pages 111–119, 2001.</w:t>
      </w:r>
    </w:p>
    <w:p w14:paraId="429CDEAB" w14:textId="77777777" w:rsidR="005C23AB" w:rsidRDefault="005C23AB" w:rsidP="005C23AB">
      <w:r>
        <w:t>[19] Y. Lee and K. Grauman. Object-graphs for</w:t>
      </w:r>
    </w:p>
    <w:p w14:paraId="17171B18" w14:textId="77777777" w:rsidR="005C23AB" w:rsidRDefault="005C23AB" w:rsidP="005C23AB">
      <w:r>
        <w:t>context-aware category discovery. In CVPR, pages</w:t>
      </w:r>
    </w:p>
    <w:p w14:paraId="6C771A71" w14:textId="77777777" w:rsidR="005C23AB" w:rsidRDefault="005C23AB" w:rsidP="005C23AB">
      <w:r>
        <w:t>1–8, 2010.</w:t>
      </w:r>
    </w:p>
    <w:p w14:paraId="303E6021" w14:textId="77777777" w:rsidR="005C23AB" w:rsidRDefault="005C23AB" w:rsidP="005C23AB">
      <w:r>
        <w:t>[20] L. Li, H. Su, E. Xing, and L. Fei-Fei. Object bank: A</w:t>
      </w:r>
    </w:p>
    <w:p w14:paraId="63FAAE39" w14:textId="77777777" w:rsidR="005C23AB" w:rsidRDefault="005C23AB" w:rsidP="005C23AB">
      <w:r>
        <w:t>high-level image representation for scene classification</w:t>
      </w:r>
    </w:p>
    <w:p w14:paraId="22FAB18D" w14:textId="77777777" w:rsidR="005C23AB" w:rsidRDefault="005C23AB" w:rsidP="005C23AB">
      <w:r>
        <w:t>and semantic feature sparsification. NIPS, 2010.</w:t>
      </w:r>
    </w:p>
    <w:p w14:paraId="067A36D5" w14:textId="77777777" w:rsidR="005C23AB" w:rsidRDefault="005C23AB" w:rsidP="005C23AB">
      <w:r>
        <w:t>[21] Y. Liu, T. Mei, X. Hua, J. Tang, X. Wu, and S. Li.</w:t>
      </w:r>
    </w:p>
    <w:p w14:paraId="19963D3B" w14:textId="77777777" w:rsidR="005C23AB" w:rsidRDefault="005C23AB" w:rsidP="005C23AB">
      <w:r>
        <w:t>Learning to video search rerank via pseudo preference</w:t>
      </w:r>
    </w:p>
    <w:p w14:paraId="33B7CE96" w14:textId="77777777" w:rsidR="005C23AB" w:rsidRDefault="005C23AB" w:rsidP="005C23AB">
      <w:r>
        <w:t>feedback. In ICME, pages 297–300, 2008.</w:t>
      </w:r>
    </w:p>
    <w:p w14:paraId="2D7D1547" w14:textId="77777777" w:rsidR="005C23AB" w:rsidRDefault="005C23AB" w:rsidP="005C23AB">
      <w:r>
        <w:t>[22] D. Lowe. Distinctive image features from</w:t>
      </w:r>
    </w:p>
    <w:p w14:paraId="32A614E4" w14:textId="77777777" w:rsidR="005C23AB" w:rsidRDefault="005C23AB" w:rsidP="005C23AB">
      <w:r>
        <w:t>scale-invariant keypoints. IJCV, 60(2):91–110, 2004.</w:t>
      </w:r>
    </w:p>
    <w:p w14:paraId="287C4F56" w14:textId="77777777" w:rsidR="005C23AB" w:rsidRDefault="005C23AB" w:rsidP="005C23AB">
      <w:r>
        <w:t>[23] E. Oomoto and K. Tanaka. Ovid: Design and</w:t>
      </w:r>
    </w:p>
    <w:p w14:paraId="43FC6E48" w14:textId="77777777" w:rsidR="005C23AB" w:rsidRDefault="005C23AB" w:rsidP="005C23AB">
      <w:r>
        <w:t>implementation of a video-object database system.</w:t>
      </w:r>
    </w:p>
    <w:p w14:paraId="461FAA68" w14:textId="77777777" w:rsidR="005C23AB" w:rsidRDefault="005C23AB" w:rsidP="005C23AB">
      <w:r>
        <w:t>IEEE Trans. on KDE, 5(4):629–643, 1993.</w:t>
      </w:r>
    </w:p>
    <w:p w14:paraId="47D920FC" w14:textId="77777777" w:rsidR="005C23AB" w:rsidRDefault="005C23AB" w:rsidP="005C23AB">
      <w:r>
        <w:lastRenderedPageBreak/>
        <w:t>[24] E. Parzen. On estimation of a probability density</w:t>
      </w:r>
    </w:p>
    <w:p w14:paraId="6FD34F24" w14:textId="77777777" w:rsidR="005C23AB" w:rsidRDefault="005C23AB" w:rsidP="005C23AB">
      <w:r>
        <w:t>function and mode. The annals of mathematical</w:t>
      </w:r>
    </w:p>
    <w:p w14:paraId="189011FD" w14:textId="77777777" w:rsidR="005C23AB" w:rsidRDefault="005C23AB" w:rsidP="005C23AB">
      <w:r>
        <w:t>statistics, 33(3):1065–1076, 1962.</w:t>
      </w:r>
    </w:p>
    <w:p w14:paraId="6A0EDEC4" w14:textId="77777777" w:rsidR="005C23AB" w:rsidRDefault="005C23AB" w:rsidP="005C23AB">
      <w:r>
        <w:t>[25] C. Rother, T. Minka, A. Blake, and V. Kolmogorov.</w:t>
      </w:r>
    </w:p>
    <w:p w14:paraId="5784E675" w14:textId="77777777" w:rsidR="005C23AB" w:rsidRDefault="005C23AB" w:rsidP="005C23AB">
      <w:r>
        <w:t>Cosegmentation of image pairs by histogram</w:t>
      </w:r>
    </w:p>
    <w:p w14:paraId="208A0DDE" w14:textId="77777777" w:rsidR="005C23AB" w:rsidRDefault="005C23AB" w:rsidP="005C23AB">
      <w:r>
        <w:t>matching-incorporating a global constraint into mrfs.</w:t>
      </w:r>
    </w:p>
    <w:p w14:paraId="6B42BEAF" w14:textId="77777777" w:rsidR="005C23AB" w:rsidRDefault="005C23AB" w:rsidP="005C23AB">
      <w:r>
        <w:t>In CVPR, volume 1, pages 993–1000, 2006.</w:t>
      </w:r>
    </w:p>
    <w:p w14:paraId="7A9A32E3" w14:textId="77777777" w:rsidR="005C23AB" w:rsidRDefault="005C23AB" w:rsidP="005C23AB">
      <w:r>
        <w:t>[26] S. Sav, G. Jones, H. Lee, N. O’Connor, and</w:t>
      </w:r>
    </w:p>
    <w:p w14:paraId="089F1D4A" w14:textId="77777777" w:rsidR="005C23AB" w:rsidRDefault="005C23AB" w:rsidP="005C23AB">
      <w:r>
        <w:t>A. Smeaton. Interactive experiments in object-based</w:t>
      </w:r>
    </w:p>
    <w:p w14:paraId="5B3345DF" w14:textId="77777777" w:rsidR="005C23AB" w:rsidRDefault="005C23AB" w:rsidP="005C23AB">
      <w:r>
        <w:t>retrieval. Image and Video Retrieval, pages 1–10, 2006.</w:t>
      </w:r>
    </w:p>
    <w:p w14:paraId="590C595F" w14:textId="77777777" w:rsidR="005C23AB" w:rsidRDefault="005C23AB" w:rsidP="005C23AB">
      <w:r>
        <w:t>[27] S. Sav, H. Lee, A. Smeaton, N. O’Connor, and</w:t>
      </w:r>
    </w:p>
    <w:p w14:paraId="49CD77CA" w14:textId="77777777" w:rsidR="005C23AB" w:rsidRDefault="005C23AB" w:rsidP="005C23AB">
      <w:r>
        <w:t>N. Murphy. Using video objects and relevance</w:t>
      </w:r>
    </w:p>
    <w:p w14:paraId="6A7957E6" w14:textId="77777777" w:rsidR="005C23AB" w:rsidRDefault="005C23AB" w:rsidP="005C23AB">
      <w:r>
        <w:t>feedback in video retrieval. 6015:353–364, 2005.</w:t>
      </w:r>
    </w:p>
    <w:p w14:paraId="4C2DF263" w14:textId="77777777" w:rsidR="005C23AB" w:rsidRDefault="005C23AB" w:rsidP="005C23AB">
      <w:r>
        <w:t>[28] F. Schroff, A. Criminisi, and A. Zisserman. Harvesting</w:t>
      </w:r>
    </w:p>
    <w:p w14:paraId="19B8A605" w14:textId="77777777" w:rsidR="005C23AB" w:rsidRDefault="005C23AB" w:rsidP="005C23AB">
      <w:r>
        <w:t>image databases from the web. In ICCV, pages 1–8,</w:t>
      </w:r>
    </w:p>
    <w:p w14:paraId="5BC5D06D" w14:textId="77777777" w:rsidR="005C23AB" w:rsidRDefault="005C23AB" w:rsidP="005C23AB">
      <w:r>
        <w:t>2007.</w:t>
      </w:r>
    </w:p>
    <w:p w14:paraId="4ED9D1CB" w14:textId="77777777" w:rsidR="005C23AB" w:rsidRDefault="005C23AB" w:rsidP="005C23AB">
      <w:r>
        <w:t>[29] X. Tian, Y. Lu, L. Yang, and Q. Tian. Learning to</w:t>
      </w:r>
    </w:p>
    <w:p w14:paraId="15523DAD" w14:textId="77777777" w:rsidR="005C23AB" w:rsidRDefault="005C23AB" w:rsidP="005C23AB">
      <w:r>
        <w:t>judge image search results. In ACM Multimedia, pages</w:t>
      </w:r>
    </w:p>
    <w:p w14:paraId="0F14E307" w14:textId="77777777" w:rsidR="005C23AB" w:rsidRDefault="005C23AB" w:rsidP="005C23AB">
      <w:r>
        <w:t>363–372, 2011.</w:t>
      </w:r>
    </w:p>
    <w:p w14:paraId="2F563A77" w14:textId="77777777" w:rsidR="005C23AB" w:rsidRDefault="005C23AB" w:rsidP="005C23AB">
      <w:r>
        <w:t>[30] X. Tian, L. Yang, J. Wang, Y. Yang, X. Wu, and</w:t>
      </w:r>
    </w:p>
    <w:p w14:paraId="1A0DC68B" w14:textId="77777777" w:rsidR="005C23AB" w:rsidRDefault="005C23AB" w:rsidP="005C23AB">
      <w:r>
        <w:t>X. Hua. Bayesian video search reranking. In ACM</w:t>
      </w:r>
    </w:p>
    <w:p w14:paraId="1D8677C6" w14:textId="77777777" w:rsidR="005C23AB" w:rsidRDefault="005C23AB" w:rsidP="005C23AB">
      <w:r>
        <w:t>Multimedia, pages 131–140, 2008.</w:t>
      </w:r>
    </w:p>
    <w:p w14:paraId="4AADA006" w14:textId="77777777" w:rsidR="005C23AB" w:rsidRDefault="005C23AB" w:rsidP="005C23AB">
      <w:r>
        <w:t>[31] X. Tian, L. Yang, X. Wu, and X. Hua. Visual</w:t>
      </w:r>
    </w:p>
    <w:p w14:paraId="01E0EFC2" w14:textId="77777777" w:rsidR="005C23AB" w:rsidRDefault="005C23AB" w:rsidP="005C23AB">
      <w:r>
        <w:t>reranking with local learning consistency. Advances in</w:t>
      </w:r>
    </w:p>
    <w:p w14:paraId="2D5A9655" w14:textId="77777777" w:rsidR="005C23AB" w:rsidRDefault="005C23AB" w:rsidP="005C23AB">
      <w:r>
        <w:t>Multimedia Modeling, pages 163–173, 2010.</w:t>
      </w:r>
    </w:p>
    <w:p w14:paraId="0745FED8" w14:textId="77777777" w:rsidR="005C23AB" w:rsidRDefault="005C23AB" w:rsidP="005C23AB">
      <w:r>
        <w:t>[32] S. Vicente, V. Kolmogorov, and C. Rother.</w:t>
      </w:r>
    </w:p>
    <w:p w14:paraId="234E6549" w14:textId="77777777" w:rsidR="005C23AB" w:rsidRDefault="005C23AB" w:rsidP="005C23AB">
      <w:r>
        <w:t>Cosegmentation revisited: Models and optimization.</w:t>
      </w:r>
    </w:p>
    <w:p w14:paraId="11905992" w14:textId="77777777" w:rsidR="005C23AB" w:rsidRDefault="005C23AB" w:rsidP="005C23AB">
      <w:r>
        <w:t>ECCV, pages 465–479, 2010.</w:t>
      </w:r>
    </w:p>
    <w:p w14:paraId="69C8E46B" w14:textId="77777777" w:rsidR="005C23AB" w:rsidRPr="00662E2B" w:rsidRDefault="005C23AB" w:rsidP="005C23AB">
      <w:r>
        <w:t>[33] R. Yan, A. Hauptmann, and R. Jin. Multimedia</w:t>
      </w:r>
    </w:p>
    <w:sectPr w:rsidR="005C23AB" w:rsidRPr="00662E2B" w:rsidSect="000634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tony_wang" w:date="2015-01-29T11:03:00Z" w:initials="tony">
    <w:p w14:paraId="3BC238F3" w14:textId="77777777" w:rsidR="00E76ED8" w:rsidRDefault="00E76ED8">
      <w:pPr>
        <w:pStyle w:val="a8"/>
        <w:rPr>
          <w:rFonts w:hint="eastAsia"/>
        </w:rPr>
      </w:pPr>
      <w:r>
        <w:rPr>
          <w:rStyle w:val="a7"/>
        </w:rPr>
        <w:annotationRef/>
      </w:r>
      <w:r>
        <w:rPr>
          <w:rFonts w:hint="eastAsia"/>
        </w:rPr>
        <w:t>此句不通顺，</w:t>
      </w:r>
      <w:r>
        <w:t>需</w:t>
      </w:r>
      <w:r>
        <w:rPr>
          <w:rFonts w:hint="eastAsia"/>
        </w:rPr>
        <w:t>修改</w:t>
      </w:r>
    </w:p>
  </w:comment>
  <w:comment w:id="5" w:author="tony_wang" w:date="2015-01-29T11:09:00Z" w:initials="tony">
    <w:p w14:paraId="250F9D64" w14:textId="77777777" w:rsidR="00E76ED8" w:rsidRDefault="00E76ED8">
      <w:pPr>
        <w:pStyle w:val="a8"/>
      </w:pPr>
      <w:r>
        <w:rPr>
          <w:rStyle w:val="a7"/>
        </w:rPr>
        <w:annotationRef/>
      </w:r>
      <w:r>
        <w:rPr>
          <w:rFonts w:hint="eastAsia"/>
        </w:rPr>
        <w:t>此句不通顺，</w:t>
      </w:r>
      <w:r>
        <w:t>需</w:t>
      </w:r>
      <w:r>
        <w:rPr>
          <w:rFonts w:hint="eastAsia"/>
        </w:rPr>
        <w:t>修改</w:t>
      </w:r>
    </w:p>
  </w:comment>
  <w:comment w:id="9" w:author="tony_wang" w:date="2015-01-29T11:12:00Z" w:initials="tony">
    <w:p w14:paraId="6315DA5F" w14:textId="77777777" w:rsidR="00E76ED8" w:rsidRDefault="00E76ED8">
      <w:pPr>
        <w:pStyle w:val="a8"/>
        <w:rPr>
          <w:rFonts w:hint="eastAsia"/>
        </w:rPr>
      </w:pPr>
      <w:r>
        <w:rPr>
          <w:rStyle w:val="a7"/>
        </w:rPr>
        <w:annotationRef/>
      </w:r>
      <w:r>
        <w:rPr>
          <w:rFonts w:hint="eastAsia"/>
        </w:rPr>
        <w:t>这个词仿佛在文中没有对应的英文单词</w:t>
      </w:r>
    </w:p>
  </w:comment>
  <w:comment w:id="17" w:author="tony_wang" w:date="2015-01-29T11:27:00Z" w:initials="tony">
    <w:p w14:paraId="43042E48" w14:textId="1CA13539" w:rsidR="004F4EE7" w:rsidRDefault="004F4EE7">
      <w:pPr>
        <w:pStyle w:val="a8"/>
        <w:rPr>
          <w:rFonts w:hint="eastAsia"/>
        </w:rPr>
      </w:pPr>
      <w:r>
        <w:rPr>
          <w:rStyle w:val="a7"/>
        </w:rPr>
        <w:annotationRef/>
      </w:r>
      <w:r>
        <w:rPr>
          <w:rFonts w:hint="eastAsia"/>
        </w:rPr>
        <w:t>文中未提及“图片元</w:t>
      </w:r>
      <w:r>
        <w:t>”</w:t>
      </w:r>
      <w:r>
        <w:rPr>
          <w:rFonts w:hint="eastAsia"/>
        </w:rPr>
        <w:t>的概念</w:t>
      </w:r>
    </w:p>
  </w:comment>
  <w:comment w:id="19" w:author="tony_wang" w:date="2015-01-29T11:28:00Z" w:initials="tony">
    <w:p w14:paraId="6F8384A6" w14:textId="379E2E31" w:rsidR="004F4EE7" w:rsidRDefault="004F4EE7">
      <w:pPr>
        <w:pStyle w:val="a8"/>
      </w:pPr>
      <w:r>
        <w:rPr>
          <w:rStyle w:val="a7"/>
        </w:rPr>
        <w:annotationRef/>
      </w:r>
      <w:r>
        <w:rPr>
          <w:rFonts w:hint="eastAsia"/>
        </w:rPr>
        <w:t>翻译有误</w:t>
      </w:r>
    </w:p>
  </w:comment>
  <w:comment w:id="20" w:author="tony_wang" w:date="2015-01-29T11:29:00Z" w:initials="tony">
    <w:p w14:paraId="4A5EE0E5" w14:textId="0AD95242" w:rsidR="004F4EE7" w:rsidRDefault="004F4EE7">
      <w:pPr>
        <w:pStyle w:val="a8"/>
      </w:pPr>
      <w:r>
        <w:rPr>
          <w:rStyle w:val="a7"/>
        </w:rPr>
        <w:annotationRef/>
      </w:r>
      <w:r>
        <w:rPr>
          <w:rFonts w:hint="eastAsia"/>
        </w:rPr>
        <w:t>公共对象发现算法</w:t>
      </w:r>
    </w:p>
  </w:comment>
  <w:comment w:id="21" w:author="tony_wang" w:date="2015-01-29T11:31:00Z" w:initials="tony">
    <w:p w14:paraId="4E35595C" w14:textId="6FC4ED0A" w:rsidR="004F4EE7" w:rsidRDefault="004F4EE7">
      <w:pPr>
        <w:pStyle w:val="a8"/>
      </w:pPr>
      <w:r>
        <w:rPr>
          <w:rStyle w:val="a7"/>
        </w:rPr>
        <w:annotationRef/>
      </w:r>
      <w:r>
        <w:rPr>
          <w:rFonts w:hint="eastAsia"/>
        </w:rPr>
        <w:t>翻译有误</w:t>
      </w:r>
    </w:p>
  </w:comment>
  <w:comment w:id="22" w:author="tony_wang" w:date="2015-01-29T11:32:00Z" w:initials="tony">
    <w:p w14:paraId="70C68E6B" w14:textId="676ABB77" w:rsidR="004F4EE7" w:rsidRDefault="004F4EE7">
      <w:pPr>
        <w:pStyle w:val="a8"/>
      </w:pPr>
      <w:r>
        <w:rPr>
          <w:rStyle w:val="a7"/>
        </w:rPr>
        <w:annotationRef/>
      </w:r>
      <w:r>
        <w:rPr>
          <w:rFonts w:hint="eastAsia"/>
        </w:rPr>
        <w:t>翻译有误</w:t>
      </w:r>
    </w:p>
  </w:comment>
  <w:comment w:id="23" w:author="tony_wang" w:date="2015-01-29T11:35:00Z" w:initials="tony">
    <w:p w14:paraId="735E1F4E" w14:textId="54E03167" w:rsidR="00433764" w:rsidRDefault="00433764">
      <w:pPr>
        <w:pStyle w:val="a8"/>
        <w:rPr>
          <w:rFonts w:hint="eastAsia"/>
        </w:rPr>
      </w:pPr>
      <w:r>
        <w:rPr>
          <w:rStyle w:val="a7"/>
        </w:rPr>
        <w:annotationRef/>
      </w:r>
      <w:r>
        <w:rPr>
          <w:rFonts w:hint="eastAsia"/>
        </w:rPr>
        <w:t>论文中开篇一般用“</w:t>
      </w:r>
      <w:r>
        <w:t>引言</w:t>
      </w:r>
      <w:r>
        <w:rPr>
          <w:rFonts w:hint="eastAsia"/>
        </w:rPr>
        <w:t>”</w:t>
      </w:r>
      <w:r>
        <w:t>，不会</w:t>
      </w:r>
      <w:r>
        <w:rPr>
          <w:rFonts w:hint="eastAsia"/>
        </w:rPr>
        <w:t>用“</w:t>
      </w:r>
      <w:r>
        <w:t>简介</w:t>
      </w:r>
      <w:r>
        <w:rPr>
          <w:rFonts w:hint="eastAsia"/>
        </w:rPr>
        <w:t>”我们翻译的是期刊论文，所以翻译的时候注意用词的书面化，</w:t>
      </w:r>
      <w:r>
        <w:t>不要</w:t>
      </w:r>
      <w:r>
        <w:rPr>
          <w:rFonts w:hint="eastAsia"/>
        </w:rPr>
        <w:t>用口语化的语句进行翻译</w:t>
      </w:r>
    </w:p>
  </w:comment>
  <w:comment w:id="31" w:author="tony_wang" w:date="2015-01-29T11:49:00Z" w:initials="tony">
    <w:p w14:paraId="279DBB16" w14:textId="56EA5BF6" w:rsidR="00EA6484" w:rsidRDefault="00EA6484">
      <w:pPr>
        <w:pStyle w:val="a8"/>
      </w:pPr>
      <w:r>
        <w:rPr>
          <w:rStyle w:val="a7"/>
        </w:rPr>
        <w:annotationRef/>
      </w:r>
      <w:r>
        <w:rPr>
          <w:rFonts w:hint="eastAsia"/>
        </w:rPr>
        <w:t>后续翻译雷同</w:t>
      </w:r>
    </w:p>
  </w:comment>
  <w:comment w:id="34" w:author="tony_wang" w:date="2015-01-29T11:48:00Z" w:initials="tony">
    <w:p w14:paraId="416FF779" w14:textId="7AB65582" w:rsidR="00EA6484" w:rsidRDefault="00EA6484">
      <w:pPr>
        <w:pStyle w:val="a8"/>
      </w:pPr>
      <w:r>
        <w:rPr>
          <w:rStyle w:val="a7"/>
        </w:rPr>
        <w:annotationRef/>
      </w:r>
      <w:r>
        <w:rPr>
          <w:rFonts w:hint="eastAsia"/>
        </w:rPr>
        <w:t>全称需翻译</w:t>
      </w:r>
    </w:p>
  </w:comment>
  <w:comment w:id="35" w:author="tony_wang" w:date="2015-01-29T11:50:00Z" w:initials="tony">
    <w:p w14:paraId="6A30F6B8" w14:textId="056F7247" w:rsidR="00301777" w:rsidRDefault="00301777">
      <w:pPr>
        <w:pStyle w:val="a8"/>
        <w:rPr>
          <w:rFonts w:hint="eastAsia"/>
        </w:rPr>
      </w:pPr>
      <w:r>
        <w:rPr>
          <w:rStyle w:val="a7"/>
        </w:rPr>
        <w:annotationRef/>
      </w:r>
      <w:r>
        <w:rPr>
          <w:rFonts w:hint="eastAsia"/>
        </w:rPr>
        <w:t>？</w:t>
      </w:r>
      <w:r>
        <w:t>？？</w:t>
      </w:r>
    </w:p>
  </w:comment>
  <w:comment w:id="38" w:author="tony_wang" w:date="2015-01-29T11:57:00Z" w:initials="tony">
    <w:p w14:paraId="4C869F98" w14:textId="22513B6A" w:rsidR="00301777" w:rsidRDefault="00301777">
      <w:pPr>
        <w:pStyle w:val="a8"/>
        <w:rPr>
          <w:rFonts w:hint="eastAsia"/>
        </w:rPr>
      </w:pPr>
      <w:r>
        <w:rPr>
          <w:rStyle w:val="a7"/>
        </w:rPr>
        <w:annotationRef/>
      </w:r>
      <w:r w:rsidR="00BF4E6A">
        <w:t>实力</w:t>
      </w:r>
      <w:r w:rsidR="00BF4E6A">
        <w:rPr>
          <w:rStyle w:val="a7"/>
        </w:rPr>
        <w:annotationRef/>
      </w:r>
      <w:r w:rsidR="00BF4E6A">
        <w:rPr>
          <w:rFonts w:hint="eastAsia"/>
        </w:rPr>
        <w:t>？</w:t>
      </w:r>
      <w:r w:rsidR="00BF4E6A">
        <w:t>？</w:t>
      </w:r>
    </w:p>
    <w:p w14:paraId="5D9FA8E1" w14:textId="6698A59F" w:rsidR="00301777" w:rsidRDefault="00301777">
      <w:pPr>
        <w:pStyle w:val="a8"/>
        <w:rPr>
          <w:rFonts w:hint="eastAsia"/>
        </w:rPr>
      </w:pPr>
      <w:r>
        <w:t>F</w:t>
      </w:r>
      <w:r>
        <w:rPr>
          <w:rFonts w:hint="eastAsia"/>
        </w:rPr>
        <w:t>igure</w:t>
      </w:r>
      <w:r>
        <w:rPr>
          <w:rFonts w:hint="eastAsia"/>
        </w:rPr>
        <w:t>是图的意思，</w:t>
      </w:r>
    </w:p>
    <w:p w14:paraId="7B06387C" w14:textId="1E959C74" w:rsidR="00301777" w:rsidRDefault="00301777">
      <w:pPr>
        <w:pStyle w:val="a8"/>
        <w:rPr>
          <w:rFonts w:hint="eastAsia"/>
        </w:rPr>
      </w:pPr>
      <w:r>
        <w:rPr>
          <w:rFonts w:hint="eastAsia"/>
        </w:rPr>
        <w:t>图</w:t>
      </w:r>
      <w:r>
        <w:rPr>
          <w:rFonts w:hint="eastAsia"/>
        </w:rPr>
        <w:t>1</w:t>
      </w:r>
      <w:r w:rsidR="00BF4E6A">
        <w:rPr>
          <w:rFonts w:hint="eastAsia"/>
        </w:rPr>
        <w:t>显示“</w:t>
      </w:r>
      <w:r w:rsidR="00BF4E6A">
        <w:t>埃菲尔铁塔</w:t>
      </w:r>
      <w:r w:rsidR="00BF4E6A">
        <w:rPr>
          <w:rFonts w:hint="eastAsia"/>
        </w:rPr>
        <w:t>”的查询实例</w:t>
      </w:r>
    </w:p>
  </w:comment>
  <w:comment w:id="47" w:author="tony_wang" w:date="2015-01-29T13:40:00Z" w:initials="tony">
    <w:p w14:paraId="7647E67A" w14:textId="242E09EF" w:rsidR="00903168" w:rsidRDefault="00903168">
      <w:pPr>
        <w:pStyle w:val="a8"/>
      </w:pPr>
      <w:r>
        <w:rPr>
          <w:rStyle w:val="a7"/>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C238F3" w15:done="0"/>
  <w15:commentEx w15:paraId="250F9D64" w15:done="0"/>
  <w15:commentEx w15:paraId="6315DA5F" w15:done="0"/>
  <w15:commentEx w15:paraId="43042E48" w15:done="0"/>
  <w15:commentEx w15:paraId="6F8384A6" w15:done="0"/>
  <w15:commentEx w15:paraId="4A5EE0E5" w15:done="0"/>
  <w15:commentEx w15:paraId="4E35595C" w15:done="0"/>
  <w15:commentEx w15:paraId="70C68E6B" w15:done="0"/>
  <w15:commentEx w15:paraId="735E1F4E" w15:done="0"/>
  <w15:commentEx w15:paraId="279DBB16" w15:done="0"/>
  <w15:commentEx w15:paraId="416FF779" w15:done="0"/>
  <w15:commentEx w15:paraId="6A30F6B8" w15:done="0"/>
  <w15:commentEx w15:paraId="7B06387C" w15:done="0"/>
  <w15:commentEx w15:paraId="7647E6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EE7E1" w14:textId="77777777" w:rsidR="007C483A" w:rsidRDefault="007C483A" w:rsidP="004D71CB">
      <w:r>
        <w:separator/>
      </w:r>
    </w:p>
  </w:endnote>
  <w:endnote w:type="continuationSeparator" w:id="0">
    <w:p w14:paraId="72713C5D" w14:textId="77777777" w:rsidR="007C483A" w:rsidRDefault="007C483A" w:rsidP="004D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C0809" w14:textId="77777777" w:rsidR="007C483A" w:rsidRDefault="007C483A" w:rsidP="004D71CB">
      <w:r>
        <w:separator/>
      </w:r>
    </w:p>
  </w:footnote>
  <w:footnote w:type="continuationSeparator" w:id="0">
    <w:p w14:paraId="76353741" w14:textId="77777777" w:rsidR="007C483A" w:rsidRDefault="007C483A" w:rsidP="004D7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C46BB"/>
    <w:multiLevelType w:val="hybridMultilevel"/>
    <w:tmpl w:val="0C6E581E"/>
    <w:lvl w:ilvl="0" w:tplc="5EA8D8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ny_wang">
    <w15:presenceInfo w15:providerId="None" w15:userId="tony_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71CB"/>
    <w:rsid w:val="0002102C"/>
    <w:rsid w:val="00062FEE"/>
    <w:rsid w:val="00063418"/>
    <w:rsid w:val="00070C9D"/>
    <w:rsid w:val="00083A87"/>
    <w:rsid w:val="0008413D"/>
    <w:rsid w:val="00084321"/>
    <w:rsid w:val="000A4F9B"/>
    <w:rsid w:val="000A6393"/>
    <w:rsid w:val="000C436D"/>
    <w:rsid w:val="00111160"/>
    <w:rsid w:val="0013533E"/>
    <w:rsid w:val="00141B00"/>
    <w:rsid w:val="00151FCA"/>
    <w:rsid w:val="001B5010"/>
    <w:rsid w:val="001C1D2E"/>
    <w:rsid w:val="00256744"/>
    <w:rsid w:val="002673D0"/>
    <w:rsid w:val="00285DBE"/>
    <w:rsid w:val="002B0E8E"/>
    <w:rsid w:val="002B5E1C"/>
    <w:rsid w:val="002F06F0"/>
    <w:rsid w:val="00301777"/>
    <w:rsid w:val="003551EA"/>
    <w:rsid w:val="00355929"/>
    <w:rsid w:val="003812FE"/>
    <w:rsid w:val="00381A15"/>
    <w:rsid w:val="003D7B20"/>
    <w:rsid w:val="003E4EFF"/>
    <w:rsid w:val="004033B4"/>
    <w:rsid w:val="00431E67"/>
    <w:rsid w:val="004334A1"/>
    <w:rsid w:val="00433764"/>
    <w:rsid w:val="00452692"/>
    <w:rsid w:val="00467E5C"/>
    <w:rsid w:val="004A52E3"/>
    <w:rsid w:val="004B503E"/>
    <w:rsid w:val="004D71CB"/>
    <w:rsid w:val="004F4EE7"/>
    <w:rsid w:val="004F7A0C"/>
    <w:rsid w:val="005044C8"/>
    <w:rsid w:val="00504C7E"/>
    <w:rsid w:val="00520010"/>
    <w:rsid w:val="00525648"/>
    <w:rsid w:val="00542153"/>
    <w:rsid w:val="00550381"/>
    <w:rsid w:val="00582B70"/>
    <w:rsid w:val="005B38B2"/>
    <w:rsid w:val="005B61DA"/>
    <w:rsid w:val="005C23AB"/>
    <w:rsid w:val="005F2476"/>
    <w:rsid w:val="005F2848"/>
    <w:rsid w:val="00622FA8"/>
    <w:rsid w:val="00647C20"/>
    <w:rsid w:val="006611ED"/>
    <w:rsid w:val="00662E2B"/>
    <w:rsid w:val="00693B6B"/>
    <w:rsid w:val="006A1C9B"/>
    <w:rsid w:val="006D130F"/>
    <w:rsid w:val="006F0829"/>
    <w:rsid w:val="00705023"/>
    <w:rsid w:val="00707D1C"/>
    <w:rsid w:val="00782E07"/>
    <w:rsid w:val="007B2D4E"/>
    <w:rsid w:val="007C483A"/>
    <w:rsid w:val="007F4B9F"/>
    <w:rsid w:val="00831C83"/>
    <w:rsid w:val="00875397"/>
    <w:rsid w:val="008842A2"/>
    <w:rsid w:val="00886828"/>
    <w:rsid w:val="008964FA"/>
    <w:rsid w:val="008C73DB"/>
    <w:rsid w:val="008D7751"/>
    <w:rsid w:val="00903168"/>
    <w:rsid w:val="00922D53"/>
    <w:rsid w:val="00980334"/>
    <w:rsid w:val="00982B50"/>
    <w:rsid w:val="00997753"/>
    <w:rsid w:val="009A1F71"/>
    <w:rsid w:val="009D5610"/>
    <w:rsid w:val="009F7204"/>
    <w:rsid w:val="00A05B29"/>
    <w:rsid w:val="00A16357"/>
    <w:rsid w:val="00A31F05"/>
    <w:rsid w:val="00A656A2"/>
    <w:rsid w:val="00A67B31"/>
    <w:rsid w:val="00A7169E"/>
    <w:rsid w:val="00B04A83"/>
    <w:rsid w:val="00B27527"/>
    <w:rsid w:val="00B710C0"/>
    <w:rsid w:val="00BA172E"/>
    <w:rsid w:val="00BC5765"/>
    <w:rsid w:val="00BE4C31"/>
    <w:rsid w:val="00BF4E6A"/>
    <w:rsid w:val="00C32004"/>
    <w:rsid w:val="00C46802"/>
    <w:rsid w:val="00C54B92"/>
    <w:rsid w:val="00C70E88"/>
    <w:rsid w:val="00CA14A3"/>
    <w:rsid w:val="00CB593A"/>
    <w:rsid w:val="00CB71AF"/>
    <w:rsid w:val="00CD1B50"/>
    <w:rsid w:val="00CD6BB2"/>
    <w:rsid w:val="00CE3944"/>
    <w:rsid w:val="00D37C25"/>
    <w:rsid w:val="00D43642"/>
    <w:rsid w:val="00D70753"/>
    <w:rsid w:val="00D84D4E"/>
    <w:rsid w:val="00D91AA9"/>
    <w:rsid w:val="00D93C65"/>
    <w:rsid w:val="00DE3E6B"/>
    <w:rsid w:val="00E23330"/>
    <w:rsid w:val="00E316ED"/>
    <w:rsid w:val="00E32591"/>
    <w:rsid w:val="00E44160"/>
    <w:rsid w:val="00E76ED8"/>
    <w:rsid w:val="00EA6484"/>
    <w:rsid w:val="00EF7844"/>
    <w:rsid w:val="00F1522D"/>
    <w:rsid w:val="00F467F5"/>
    <w:rsid w:val="00F507BD"/>
    <w:rsid w:val="00F54179"/>
    <w:rsid w:val="00F6210E"/>
    <w:rsid w:val="00F87CD2"/>
    <w:rsid w:val="00F9619C"/>
    <w:rsid w:val="00F97DAB"/>
    <w:rsid w:val="00FB43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B20B1"/>
  <w15:docId w15:val="{1B201D78-AC3F-47C5-ACC3-D921B1D4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4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7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71CB"/>
    <w:rPr>
      <w:sz w:val="18"/>
      <w:szCs w:val="18"/>
    </w:rPr>
  </w:style>
  <w:style w:type="paragraph" w:styleId="a4">
    <w:name w:val="footer"/>
    <w:basedOn w:val="a"/>
    <w:link w:val="Char0"/>
    <w:uiPriority w:val="99"/>
    <w:semiHidden/>
    <w:unhideWhenUsed/>
    <w:rsid w:val="004D71C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71CB"/>
    <w:rPr>
      <w:sz w:val="18"/>
      <w:szCs w:val="18"/>
    </w:rPr>
  </w:style>
  <w:style w:type="paragraph" w:styleId="a5">
    <w:name w:val="List Paragraph"/>
    <w:basedOn w:val="a"/>
    <w:uiPriority w:val="34"/>
    <w:qFormat/>
    <w:rsid w:val="009D5610"/>
    <w:pPr>
      <w:ind w:firstLineChars="200" w:firstLine="420"/>
    </w:pPr>
  </w:style>
  <w:style w:type="paragraph" w:styleId="a6">
    <w:name w:val="Date"/>
    <w:basedOn w:val="a"/>
    <w:next w:val="a"/>
    <w:link w:val="Char1"/>
    <w:uiPriority w:val="99"/>
    <w:semiHidden/>
    <w:unhideWhenUsed/>
    <w:rsid w:val="00D91AA9"/>
    <w:pPr>
      <w:ind w:leftChars="2500" w:left="100"/>
    </w:pPr>
  </w:style>
  <w:style w:type="character" w:customStyle="1" w:styleId="Char1">
    <w:name w:val="日期 Char"/>
    <w:basedOn w:val="a0"/>
    <w:link w:val="a6"/>
    <w:uiPriority w:val="99"/>
    <w:semiHidden/>
    <w:rsid w:val="00D91AA9"/>
  </w:style>
  <w:style w:type="character" w:styleId="a7">
    <w:name w:val="annotation reference"/>
    <w:basedOn w:val="a0"/>
    <w:uiPriority w:val="99"/>
    <w:semiHidden/>
    <w:unhideWhenUsed/>
    <w:rsid w:val="00E76ED8"/>
    <w:rPr>
      <w:sz w:val="21"/>
      <w:szCs w:val="21"/>
    </w:rPr>
  </w:style>
  <w:style w:type="paragraph" w:styleId="a8">
    <w:name w:val="annotation text"/>
    <w:basedOn w:val="a"/>
    <w:link w:val="Char2"/>
    <w:uiPriority w:val="99"/>
    <w:semiHidden/>
    <w:unhideWhenUsed/>
    <w:rsid w:val="00E76ED8"/>
    <w:pPr>
      <w:jc w:val="left"/>
    </w:pPr>
  </w:style>
  <w:style w:type="character" w:customStyle="1" w:styleId="Char2">
    <w:name w:val="批注文字 Char"/>
    <w:basedOn w:val="a0"/>
    <w:link w:val="a8"/>
    <w:uiPriority w:val="99"/>
    <w:semiHidden/>
    <w:rsid w:val="00E76ED8"/>
  </w:style>
  <w:style w:type="paragraph" w:styleId="a9">
    <w:name w:val="annotation subject"/>
    <w:basedOn w:val="a8"/>
    <w:next w:val="a8"/>
    <w:link w:val="Char3"/>
    <w:uiPriority w:val="99"/>
    <w:semiHidden/>
    <w:unhideWhenUsed/>
    <w:rsid w:val="00E76ED8"/>
    <w:rPr>
      <w:b/>
      <w:bCs/>
    </w:rPr>
  </w:style>
  <w:style w:type="character" w:customStyle="1" w:styleId="Char3">
    <w:name w:val="批注主题 Char"/>
    <w:basedOn w:val="Char2"/>
    <w:link w:val="a9"/>
    <w:uiPriority w:val="99"/>
    <w:semiHidden/>
    <w:rsid w:val="00E76ED8"/>
    <w:rPr>
      <w:b/>
      <w:bCs/>
    </w:rPr>
  </w:style>
  <w:style w:type="paragraph" w:styleId="aa">
    <w:name w:val="Balloon Text"/>
    <w:basedOn w:val="a"/>
    <w:link w:val="Char4"/>
    <w:uiPriority w:val="99"/>
    <w:semiHidden/>
    <w:unhideWhenUsed/>
    <w:rsid w:val="00E76ED8"/>
    <w:rPr>
      <w:sz w:val="18"/>
      <w:szCs w:val="18"/>
    </w:rPr>
  </w:style>
  <w:style w:type="character" w:customStyle="1" w:styleId="Char4">
    <w:name w:val="批注框文本 Char"/>
    <w:basedOn w:val="a0"/>
    <w:link w:val="aa"/>
    <w:uiPriority w:val="99"/>
    <w:semiHidden/>
    <w:rsid w:val="00E76E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6</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tony_wang</cp:lastModifiedBy>
  <cp:revision>99</cp:revision>
  <dcterms:created xsi:type="dcterms:W3CDTF">2014-12-03T03:13:00Z</dcterms:created>
  <dcterms:modified xsi:type="dcterms:W3CDTF">2015-01-29T05:42:00Z</dcterms:modified>
</cp:coreProperties>
</file>